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890757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02219EFC" w14:textId="321D151E" w:rsidR="003E46FF" w:rsidRDefault="003E46F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E46FF" w14:paraId="29DE53D6" w14:textId="77777777" w:rsidTr="003E46FF">
            <w:tc>
              <w:tcPr>
                <w:tcW w:w="7209" w:type="dxa"/>
              </w:tcPr>
              <w:sdt>
                <w:sdtPr>
                  <w:rPr>
                    <w:rFonts w:ascii="Arial Rounded MT Bold" w:eastAsiaTheme="majorEastAsia" w:hAnsi="Arial Rounded MT Bold" w:cstheme="majorBidi"/>
                    <w:color w:val="4472C4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D81F7A9820324B2EA24DE5992A54CC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FB47AF8" w14:textId="5A9C8B4F" w:rsidR="003E46FF" w:rsidRDefault="003E46F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3E46FF">
                      <w:rPr>
                        <w:rFonts w:ascii="Arial Rounded MT Bold" w:eastAsiaTheme="majorEastAsia" w:hAnsi="Arial Rounded MT Bold" w:cstheme="majorBidi"/>
                        <w:color w:val="4472C4" w:themeColor="accent1"/>
                        <w:sz w:val="72"/>
                        <w:szCs w:val="72"/>
                      </w:rPr>
                      <w:t>INEFFICIENCY IN WAIT TIME TRAFFIC CONTROL SYSTEM</w:t>
                    </w:r>
                  </w:p>
                </w:sdtContent>
              </w:sdt>
            </w:tc>
          </w:tr>
          <w:tr w:rsidR="003E46FF" w14:paraId="1374E397" w14:textId="77777777" w:rsidTr="003E46F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D9B25FB602D4C27BA0E8A5F36F70A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43071E" w14:textId="2EFCFBA4" w:rsidR="003E46FF" w:rsidRDefault="003E46F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Optimization Algorithm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E46FF" w14:paraId="0B41984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85268C5F64A4CC79987D8ADC0212B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64BDB98" w14:textId="5E35539B" w:rsidR="003E46FF" w:rsidRDefault="003E46FF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Ahamioje, Derek Osawaguan</w:t>
                    </w:r>
                  </w:p>
                </w:sdtContent>
              </w:sdt>
              <w:p w14:paraId="2734117D" w14:textId="1E3802DD" w:rsidR="003E46FF" w:rsidRDefault="003E46FF">
                <w:pPr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138FB5E4" w14:textId="77777777" w:rsidR="003E46FF" w:rsidRDefault="003E46FF">
                <w:pPr>
                  <w:rPr>
                    <w:color w:val="4472C4" w:themeColor="accent1"/>
                  </w:rPr>
                </w:pPr>
              </w:p>
            </w:tc>
          </w:tr>
        </w:tbl>
        <w:p w14:paraId="5F776319" w14:textId="2CF79BB4" w:rsidR="003E46FF" w:rsidRDefault="003E46FF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p w14:paraId="10A0B628" w14:textId="5A3CDE85" w:rsidR="00506DB4" w:rsidRPr="00506DB4" w:rsidRDefault="003E46FF" w:rsidP="00506DB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168AF" wp14:editId="7B6A554E">
                <wp:simplePos x="0" y="0"/>
                <wp:positionH relativeFrom="column">
                  <wp:posOffset>2286000</wp:posOffset>
                </wp:positionH>
                <wp:positionV relativeFrom="paragraph">
                  <wp:posOffset>175260</wp:posOffset>
                </wp:positionV>
                <wp:extent cx="1181100" cy="57150"/>
                <wp:effectExtent l="38100" t="0" r="0" b="19050"/>
                <wp:wrapNone/>
                <wp:docPr id="320695609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3BF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180pt;margin-top:13.8pt;width:93pt;height: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" fillcolor="#4472c4 [3204]" strokecolor="#09101d [484]" strokeweight="1pt"/>
            </w:pict>
          </mc:Fallback>
        </mc:AlternateContent>
      </w:r>
      <w:r w:rsidR="00506DB4" w:rsidRPr="00506DB4">
        <w:rPr>
          <w:rFonts w:ascii="Arial" w:hAnsi="Arial" w:cs="Arial"/>
          <w:b/>
          <w:bCs/>
          <w:sz w:val="24"/>
          <w:szCs w:val="24"/>
        </w:rPr>
        <w:t>INTRODUCTION</w:t>
      </w:r>
    </w:p>
    <w:p w14:paraId="34A5B7B4" w14:textId="77777777" w:rsidR="00506DB4" w:rsidRPr="00506DB4" w:rsidRDefault="00C21C99" w:rsidP="00506DB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With the increasing number of </w:t>
      </w:r>
      <w:r w:rsidR="00AD5514" w:rsidRPr="00506DB4">
        <w:rPr>
          <w:rFonts w:ascii="Arial" w:hAnsi="Arial" w:cs="Arial"/>
          <w:sz w:val="24"/>
          <w:szCs w:val="24"/>
        </w:rPr>
        <w:t>immigrants</w:t>
      </w:r>
      <w:r w:rsidRPr="00506DB4">
        <w:rPr>
          <w:rFonts w:ascii="Arial" w:hAnsi="Arial" w:cs="Arial"/>
          <w:sz w:val="24"/>
          <w:szCs w:val="24"/>
        </w:rPr>
        <w:t xml:space="preserve"> </w:t>
      </w:r>
      <w:r w:rsidR="00AD5514" w:rsidRPr="00506DB4">
        <w:rPr>
          <w:rFonts w:ascii="Arial" w:hAnsi="Arial" w:cs="Arial"/>
          <w:sz w:val="24"/>
          <w:szCs w:val="24"/>
        </w:rPr>
        <w:t>to</w:t>
      </w:r>
      <w:r w:rsidRPr="00506DB4">
        <w:rPr>
          <w:rFonts w:ascii="Arial" w:hAnsi="Arial" w:cs="Arial"/>
          <w:sz w:val="24"/>
          <w:szCs w:val="24"/>
        </w:rPr>
        <w:t xml:space="preserve"> the </w:t>
      </w:r>
      <w:r w:rsidR="00AD5514" w:rsidRPr="00506DB4">
        <w:rPr>
          <w:rFonts w:ascii="Arial" w:hAnsi="Arial" w:cs="Arial"/>
          <w:sz w:val="24"/>
          <w:szCs w:val="24"/>
        </w:rPr>
        <w:t>U</w:t>
      </w:r>
      <w:r w:rsidRPr="00506DB4">
        <w:rPr>
          <w:rFonts w:ascii="Arial" w:hAnsi="Arial" w:cs="Arial"/>
          <w:sz w:val="24"/>
          <w:szCs w:val="24"/>
        </w:rPr>
        <w:t xml:space="preserve">nited </w:t>
      </w:r>
      <w:r w:rsidR="00AD5514" w:rsidRPr="00506DB4">
        <w:rPr>
          <w:rFonts w:ascii="Arial" w:hAnsi="Arial" w:cs="Arial"/>
          <w:sz w:val="24"/>
          <w:szCs w:val="24"/>
        </w:rPr>
        <w:t>K</w:t>
      </w:r>
      <w:r w:rsidRPr="00506DB4">
        <w:rPr>
          <w:rFonts w:ascii="Arial" w:hAnsi="Arial" w:cs="Arial"/>
          <w:sz w:val="24"/>
          <w:szCs w:val="24"/>
        </w:rPr>
        <w:t xml:space="preserve">ingdom </w:t>
      </w:r>
      <w:r w:rsidR="009A778F" w:rsidRPr="00506DB4">
        <w:rPr>
          <w:rFonts w:ascii="Arial" w:hAnsi="Arial" w:cs="Arial"/>
          <w:sz w:val="24"/>
          <w:szCs w:val="24"/>
        </w:rPr>
        <w:t xml:space="preserve">either for </w:t>
      </w:r>
      <w:r w:rsidR="00D9520E" w:rsidRPr="00506DB4">
        <w:rPr>
          <w:rFonts w:ascii="Arial" w:hAnsi="Arial" w:cs="Arial"/>
          <w:sz w:val="24"/>
          <w:szCs w:val="24"/>
        </w:rPr>
        <w:t>education</w:t>
      </w:r>
      <w:r w:rsidR="00825E75" w:rsidRPr="00506DB4">
        <w:rPr>
          <w:rFonts w:ascii="Arial" w:hAnsi="Arial" w:cs="Arial"/>
          <w:sz w:val="24"/>
          <w:szCs w:val="24"/>
        </w:rPr>
        <w:t>,</w:t>
      </w:r>
      <w:r w:rsidR="009A778F" w:rsidRPr="00506DB4">
        <w:rPr>
          <w:rFonts w:ascii="Arial" w:hAnsi="Arial" w:cs="Arial"/>
          <w:sz w:val="24"/>
          <w:szCs w:val="24"/>
        </w:rPr>
        <w:t xml:space="preserve"> work</w:t>
      </w:r>
      <w:r w:rsidR="00825E75" w:rsidRPr="00506DB4">
        <w:rPr>
          <w:rFonts w:ascii="Arial" w:hAnsi="Arial" w:cs="Arial"/>
          <w:sz w:val="24"/>
          <w:szCs w:val="24"/>
        </w:rPr>
        <w:t>, or even as dependents</w:t>
      </w:r>
      <w:r w:rsidR="00ED7FC9" w:rsidRPr="00506DB4">
        <w:rPr>
          <w:rFonts w:ascii="Arial" w:hAnsi="Arial" w:cs="Arial"/>
          <w:sz w:val="24"/>
          <w:szCs w:val="24"/>
        </w:rPr>
        <w:t xml:space="preserve">, </w:t>
      </w:r>
      <w:r w:rsidR="00031E63" w:rsidRPr="00506DB4">
        <w:rPr>
          <w:rFonts w:ascii="Arial" w:hAnsi="Arial" w:cs="Arial"/>
          <w:sz w:val="24"/>
          <w:szCs w:val="24"/>
        </w:rPr>
        <w:t>which</w:t>
      </w:r>
      <w:r w:rsidR="00825E75" w:rsidRPr="00506DB4">
        <w:rPr>
          <w:rFonts w:ascii="Arial" w:hAnsi="Arial" w:cs="Arial"/>
          <w:sz w:val="24"/>
          <w:szCs w:val="24"/>
        </w:rPr>
        <w:t xml:space="preserve"> has recently</w:t>
      </w:r>
      <w:r w:rsidR="00473782" w:rsidRPr="00506DB4">
        <w:rPr>
          <w:rFonts w:ascii="Arial" w:hAnsi="Arial" w:cs="Arial"/>
          <w:sz w:val="24"/>
          <w:szCs w:val="24"/>
        </w:rPr>
        <w:t xml:space="preserve"> </w:t>
      </w:r>
      <w:r w:rsidR="00031E63" w:rsidRPr="00506DB4">
        <w:rPr>
          <w:rFonts w:ascii="Arial" w:hAnsi="Arial" w:cs="Arial"/>
          <w:sz w:val="24"/>
          <w:szCs w:val="24"/>
        </w:rPr>
        <w:t>been</w:t>
      </w:r>
      <w:r w:rsidR="00825E75" w:rsidRPr="00506DB4">
        <w:rPr>
          <w:rFonts w:ascii="Arial" w:hAnsi="Arial" w:cs="Arial"/>
          <w:sz w:val="24"/>
          <w:szCs w:val="24"/>
        </w:rPr>
        <w:t xml:space="preserve"> reported </w:t>
      </w:r>
      <w:r w:rsidR="00224009" w:rsidRPr="00506DB4">
        <w:rPr>
          <w:rFonts w:ascii="Arial" w:hAnsi="Arial" w:cs="Arial"/>
          <w:sz w:val="24"/>
          <w:szCs w:val="24"/>
        </w:rPr>
        <w:t xml:space="preserve">as an </w:t>
      </w:r>
      <w:r w:rsidR="00473782" w:rsidRPr="00506DB4">
        <w:rPr>
          <w:rFonts w:ascii="Arial" w:hAnsi="Arial" w:cs="Arial"/>
          <w:sz w:val="24"/>
          <w:szCs w:val="24"/>
        </w:rPr>
        <w:t>all-time</w:t>
      </w:r>
      <w:r w:rsidR="00224009" w:rsidRPr="00506DB4">
        <w:rPr>
          <w:rFonts w:ascii="Arial" w:hAnsi="Arial" w:cs="Arial"/>
          <w:sz w:val="24"/>
          <w:szCs w:val="24"/>
        </w:rPr>
        <w:t xml:space="preserve"> high</w:t>
      </w:r>
      <w:r w:rsidR="00473782" w:rsidRPr="00506DB4">
        <w:rPr>
          <w:rFonts w:ascii="Arial" w:hAnsi="Arial" w:cs="Arial"/>
          <w:sz w:val="24"/>
          <w:szCs w:val="24"/>
        </w:rPr>
        <w:t xml:space="preserve">, </w:t>
      </w:r>
      <w:r w:rsidR="00506DB4" w:rsidRPr="00506DB4">
        <w:rPr>
          <w:rFonts w:ascii="Arial" w:hAnsi="Arial" w:cs="Arial"/>
          <w:sz w:val="24"/>
          <w:szCs w:val="24"/>
        </w:rPr>
        <w:t>many</w:t>
      </w:r>
      <w:r w:rsidR="00473782" w:rsidRPr="00506DB4">
        <w:rPr>
          <w:rFonts w:ascii="Arial" w:hAnsi="Arial" w:cs="Arial"/>
          <w:sz w:val="24"/>
          <w:szCs w:val="24"/>
        </w:rPr>
        <w:t xml:space="preserve"> infrastructures </w:t>
      </w:r>
      <w:r w:rsidR="00A00F0D" w:rsidRPr="00506DB4">
        <w:rPr>
          <w:rFonts w:ascii="Arial" w:hAnsi="Arial" w:cs="Arial"/>
          <w:sz w:val="24"/>
          <w:szCs w:val="24"/>
        </w:rPr>
        <w:t>will be stretched</w:t>
      </w:r>
      <w:r w:rsidR="0045049C" w:rsidRPr="00506DB4">
        <w:rPr>
          <w:rFonts w:ascii="Arial" w:hAnsi="Arial" w:cs="Arial"/>
          <w:sz w:val="24"/>
          <w:szCs w:val="24"/>
        </w:rPr>
        <w:t>.</w:t>
      </w:r>
      <w:r w:rsidR="00A00F0D" w:rsidRPr="00506DB4">
        <w:rPr>
          <w:rFonts w:ascii="Arial" w:hAnsi="Arial" w:cs="Arial"/>
          <w:sz w:val="24"/>
          <w:szCs w:val="24"/>
        </w:rPr>
        <w:t xml:space="preserve"> </w:t>
      </w:r>
      <w:r w:rsidR="0045049C" w:rsidRPr="00506DB4">
        <w:rPr>
          <w:rFonts w:ascii="Arial" w:hAnsi="Arial" w:cs="Arial"/>
          <w:sz w:val="24"/>
          <w:szCs w:val="24"/>
        </w:rPr>
        <w:t xml:space="preserve">One such infrastructure </w:t>
      </w:r>
      <w:r w:rsidR="003C1748" w:rsidRPr="00506DB4">
        <w:rPr>
          <w:rFonts w:ascii="Arial" w:hAnsi="Arial" w:cs="Arial"/>
          <w:sz w:val="24"/>
          <w:szCs w:val="24"/>
        </w:rPr>
        <w:t xml:space="preserve">that will be affected is </w:t>
      </w:r>
      <w:r w:rsidR="00226AA9" w:rsidRPr="00506DB4">
        <w:rPr>
          <w:rFonts w:ascii="Arial" w:hAnsi="Arial" w:cs="Arial"/>
          <w:sz w:val="24"/>
          <w:szCs w:val="24"/>
        </w:rPr>
        <w:t xml:space="preserve">the </w:t>
      </w:r>
      <w:r w:rsidR="00FA73F7" w:rsidRPr="00506DB4">
        <w:rPr>
          <w:rFonts w:ascii="Arial" w:hAnsi="Arial" w:cs="Arial"/>
          <w:sz w:val="24"/>
          <w:szCs w:val="24"/>
        </w:rPr>
        <w:t xml:space="preserve">road </w:t>
      </w:r>
      <w:r w:rsidR="00226AA9" w:rsidRPr="00506DB4">
        <w:rPr>
          <w:rFonts w:ascii="Arial" w:hAnsi="Arial" w:cs="Arial"/>
          <w:sz w:val="24"/>
          <w:szCs w:val="24"/>
        </w:rPr>
        <w:t>traffic system</w:t>
      </w:r>
      <w:r w:rsidR="00FA73F7" w:rsidRPr="00506DB4">
        <w:rPr>
          <w:rFonts w:ascii="Arial" w:hAnsi="Arial" w:cs="Arial"/>
          <w:sz w:val="24"/>
          <w:szCs w:val="24"/>
        </w:rPr>
        <w:t xml:space="preserve">. </w:t>
      </w:r>
    </w:p>
    <w:p w14:paraId="7F617F3A" w14:textId="77777777" w:rsidR="00506DB4" w:rsidRPr="00506DB4" w:rsidRDefault="00023CE3" w:rsidP="00506DB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Efficient traffic flow is a major concern in </w:t>
      </w:r>
      <w:r w:rsidR="003E47CD" w:rsidRPr="00506DB4">
        <w:rPr>
          <w:rFonts w:ascii="Arial" w:hAnsi="Arial" w:cs="Arial"/>
          <w:sz w:val="24"/>
          <w:szCs w:val="24"/>
        </w:rPr>
        <w:t xml:space="preserve">most </w:t>
      </w:r>
      <w:r w:rsidR="00510593" w:rsidRPr="00506DB4">
        <w:rPr>
          <w:rFonts w:ascii="Arial" w:hAnsi="Arial" w:cs="Arial"/>
          <w:sz w:val="24"/>
          <w:szCs w:val="24"/>
        </w:rPr>
        <w:t>developed</w:t>
      </w:r>
      <w:r w:rsidRPr="00506DB4">
        <w:rPr>
          <w:rFonts w:ascii="Arial" w:hAnsi="Arial" w:cs="Arial"/>
          <w:sz w:val="24"/>
          <w:szCs w:val="24"/>
        </w:rPr>
        <w:t xml:space="preserve"> cities</w:t>
      </w:r>
      <w:r w:rsidR="00510593" w:rsidRPr="00506DB4">
        <w:rPr>
          <w:rFonts w:ascii="Arial" w:hAnsi="Arial" w:cs="Arial"/>
          <w:sz w:val="24"/>
          <w:szCs w:val="24"/>
        </w:rPr>
        <w:t xml:space="preserve"> across the world</w:t>
      </w:r>
      <w:r w:rsidR="003173A2" w:rsidRPr="00506DB4">
        <w:rPr>
          <w:rFonts w:ascii="Arial" w:hAnsi="Arial" w:cs="Arial"/>
          <w:sz w:val="24"/>
          <w:szCs w:val="24"/>
        </w:rPr>
        <w:t xml:space="preserve"> including the </w:t>
      </w:r>
      <w:r w:rsidR="00696568" w:rsidRPr="00506DB4">
        <w:rPr>
          <w:rFonts w:ascii="Arial" w:hAnsi="Arial" w:cs="Arial"/>
          <w:sz w:val="24"/>
          <w:szCs w:val="24"/>
        </w:rPr>
        <w:t>U</w:t>
      </w:r>
      <w:r w:rsidR="003173A2" w:rsidRPr="00506DB4">
        <w:rPr>
          <w:rFonts w:ascii="Arial" w:hAnsi="Arial" w:cs="Arial"/>
          <w:sz w:val="24"/>
          <w:szCs w:val="24"/>
        </w:rPr>
        <w:t xml:space="preserve">nited </w:t>
      </w:r>
      <w:r w:rsidR="00696568" w:rsidRPr="00506DB4">
        <w:rPr>
          <w:rFonts w:ascii="Arial" w:hAnsi="Arial" w:cs="Arial"/>
          <w:sz w:val="24"/>
          <w:szCs w:val="24"/>
        </w:rPr>
        <w:t>K</w:t>
      </w:r>
      <w:r w:rsidR="003173A2" w:rsidRPr="00506DB4">
        <w:rPr>
          <w:rFonts w:ascii="Arial" w:hAnsi="Arial" w:cs="Arial"/>
          <w:sz w:val="24"/>
          <w:szCs w:val="24"/>
        </w:rPr>
        <w:t>ingdom</w:t>
      </w:r>
      <w:r w:rsidRPr="00506DB4">
        <w:rPr>
          <w:rFonts w:ascii="Arial" w:hAnsi="Arial" w:cs="Arial"/>
          <w:sz w:val="24"/>
          <w:szCs w:val="24"/>
        </w:rPr>
        <w:t xml:space="preserve"> because it determines ‘the when’ of things. </w:t>
      </w:r>
      <w:r w:rsidR="00EE4D58" w:rsidRPr="00506DB4">
        <w:rPr>
          <w:rFonts w:ascii="Arial" w:hAnsi="Arial" w:cs="Arial"/>
          <w:sz w:val="24"/>
          <w:szCs w:val="24"/>
        </w:rPr>
        <w:t>Efficiency</w:t>
      </w:r>
      <w:r w:rsidR="00C968B7" w:rsidRPr="00506DB4">
        <w:rPr>
          <w:rFonts w:ascii="Arial" w:hAnsi="Arial" w:cs="Arial"/>
          <w:sz w:val="24"/>
          <w:szCs w:val="24"/>
        </w:rPr>
        <w:t xml:space="preserve"> is a measure of </w:t>
      </w:r>
      <w:r w:rsidR="00EE4D58" w:rsidRPr="00506DB4">
        <w:rPr>
          <w:rFonts w:ascii="Arial" w:hAnsi="Arial" w:cs="Arial"/>
          <w:sz w:val="24"/>
          <w:szCs w:val="24"/>
        </w:rPr>
        <w:t>deliverables</w:t>
      </w:r>
      <w:r w:rsidR="00C968B7" w:rsidRPr="00506DB4">
        <w:rPr>
          <w:rFonts w:ascii="Arial" w:hAnsi="Arial" w:cs="Arial"/>
          <w:sz w:val="24"/>
          <w:szCs w:val="24"/>
        </w:rPr>
        <w:t xml:space="preserve"> per </w:t>
      </w:r>
      <w:r w:rsidR="00463DCA" w:rsidRPr="00506DB4">
        <w:rPr>
          <w:rFonts w:ascii="Arial" w:hAnsi="Arial" w:cs="Arial"/>
          <w:sz w:val="24"/>
          <w:szCs w:val="24"/>
        </w:rPr>
        <w:t>time,</w:t>
      </w:r>
      <w:r w:rsidR="00EE4D58" w:rsidRPr="00506DB4">
        <w:rPr>
          <w:rFonts w:ascii="Arial" w:hAnsi="Arial" w:cs="Arial"/>
          <w:sz w:val="24"/>
          <w:szCs w:val="24"/>
        </w:rPr>
        <w:t xml:space="preserve"> and it will in turn affect every other area of </w:t>
      </w:r>
      <w:r w:rsidR="00463DCA" w:rsidRPr="00506DB4">
        <w:rPr>
          <w:rFonts w:ascii="Arial" w:hAnsi="Arial" w:cs="Arial"/>
          <w:sz w:val="24"/>
          <w:szCs w:val="24"/>
        </w:rPr>
        <w:t>people’s</w:t>
      </w:r>
      <w:r w:rsidR="00EE4D58" w:rsidRPr="00506DB4">
        <w:rPr>
          <w:rFonts w:ascii="Arial" w:hAnsi="Arial" w:cs="Arial"/>
          <w:sz w:val="24"/>
          <w:szCs w:val="24"/>
        </w:rPr>
        <w:t xml:space="preserve"> life</w:t>
      </w:r>
      <w:r w:rsidR="007A7923" w:rsidRPr="00506DB4">
        <w:rPr>
          <w:rFonts w:ascii="Arial" w:hAnsi="Arial" w:cs="Arial"/>
          <w:sz w:val="24"/>
          <w:szCs w:val="24"/>
        </w:rPr>
        <w:t xml:space="preserve">. </w:t>
      </w:r>
      <w:r w:rsidRPr="00506DB4">
        <w:rPr>
          <w:rFonts w:ascii="Arial" w:hAnsi="Arial" w:cs="Arial"/>
          <w:sz w:val="24"/>
          <w:szCs w:val="24"/>
        </w:rPr>
        <w:t xml:space="preserve">Time is </w:t>
      </w:r>
      <w:r w:rsidR="00506DB4" w:rsidRPr="00506DB4">
        <w:rPr>
          <w:rFonts w:ascii="Arial" w:hAnsi="Arial" w:cs="Arial"/>
          <w:sz w:val="24"/>
          <w:szCs w:val="24"/>
        </w:rPr>
        <w:t>valued as</w:t>
      </w:r>
      <w:r w:rsidRPr="00506DB4">
        <w:rPr>
          <w:rFonts w:ascii="Arial" w:hAnsi="Arial" w:cs="Arial"/>
          <w:sz w:val="24"/>
          <w:szCs w:val="24"/>
        </w:rPr>
        <w:t xml:space="preserve"> money and when time is delayed cost increases. The major </w:t>
      </w:r>
      <w:r w:rsidR="00506DB4" w:rsidRPr="00506DB4">
        <w:rPr>
          <w:rFonts w:ascii="Arial" w:hAnsi="Arial" w:cs="Arial"/>
          <w:sz w:val="24"/>
          <w:szCs w:val="24"/>
        </w:rPr>
        <w:t>Traffic flow problem</w:t>
      </w:r>
      <w:r w:rsidRPr="00506DB4">
        <w:rPr>
          <w:rFonts w:ascii="Arial" w:hAnsi="Arial" w:cs="Arial"/>
          <w:sz w:val="24"/>
          <w:szCs w:val="24"/>
        </w:rPr>
        <w:t xml:space="preserve"> is delays </w:t>
      </w:r>
      <w:r w:rsidR="00463DCA" w:rsidRPr="00506DB4">
        <w:rPr>
          <w:rFonts w:ascii="Arial" w:hAnsi="Arial" w:cs="Arial"/>
          <w:sz w:val="24"/>
          <w:szCs w:val="24"/>
        </w:rPr>
        <w:t>and</w:t>
      </w:r>
      <w:r w:rsidRPr="00506DB4">
        <w:rPr>
          <w:rFonts w:ascii="Arial" w:hAnsi="Arial" w:cs="Arial"/>
          <w:sz w:val="24"/>
          <w:szCs w:val="24"/>
        </w:rPr>
        <w:t xml:space="preserve"> the current traffic </w:t>
      </w:r>
      <w:r w:rsidR="00463DCA" w:rsidRPr="00506DB4">
        <w:rPr>
          <w:rFonts w:ascii="Arial" w:hAnsi="Arial" w:cs="Arial"/>
          <w:sz w:val="24"/>
          <w:szCs w:val="24"/>
        </w:rPr>
        <w:t>control</w:t>
      </w:r>
      <w:r w:rsidRPr="00506DB4">
        <w:rPr>
          <w:rFonts w:ascii="Arial" w:hAnsi="Arial" w:cs="Arial"/>
          <w:sz w:val="24"/>
          <w:szCs w:val="24"/>
        </w:rPr>
        <w:t xml:space="preserve"> systems do not prioritize the road users. </w:t>
      </w:r>
    </w:p>
    <w:p w14:paraId="19E98F17" w14:textId="6FDCA98D" w:rsidR="00506DB4" w:rsidRPr="00506DB4" w:rsidRDefault="00944B24" w:rsidP="00506DB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Recent observation shows </w:t>
      </w:r>
      <w:r w:rsidR="00506DB4" w:rsidRPr="00506DB4">
        <w:rPr>
          <w:rFonts w:ascii="Arial" w:hAnsi="Arial" w:cs="Arial"/>
          <w:sz w:val="24"/>
          <w:szCs w:val="24"/>
        </w:rPr>
        <w:t>that.</w:t>
      </w:r>
    </w:p>
    <w:p w14:paraId="7AA8D703" w14:textId="2079EF2C" w:rsidR="00944B24" w:rsidRPr="00506DB4" w:rsidRDefault="00734488" w:rsidP="00506DB4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>A</w:t>
      </w:r>
      <w:r w:rsidR="000E1713" w:rsidRPr="00506DB4">
        <w:rPr>
          <w:rFonts w:ascii="Arial" w:hAnsi="Arial" w:cs="Arial"/>
          <w:sz w:val="24"/>
          <w:szCs w:val="24"/>
        </w:rPr>
        <w:t xml:space="preserve">t </w:t>
      </w:r>
      <w:r w:rsidR="00944B24" w:rsidRPr="00506DB4">
        <w:rPr>
          <w:rFonts w:ascii="Arial" w:hAnsi="Arial" w:cs="Arial"/>
          <w:sz w:val="24"/>
          <w:szCs w:val="24"/>
        </w:rPr>
        <w:t>pick periods</w:t>
      </w:r>
      <w:r w:rsidR="00F36D30" w:rsidRPr="00506DB4">
        <w:rPr>
          <w:rFonts w:ascii="Arial" w:hAnsi="Arial" w:cs="Arial"/>
          <w:sz w:val="24"/>
          <w:szCs w:val="24"/>
        </w:rPr>
        <w:t xml:space="preserve"> when the populace </w:t>
      </w:r>
      <w:r w:rsidR="00A809D3" w:rsidRPr="00506DB4">
        <w:rPr>
          <w:rFonts w:ascii="Arial" w:hAnsi="Arial" w:cs="Arial"/>
          <w:sz w:val="24"/>
          <w:szCs w:val="24"/>
        </w:rPr>
        <w:t>is</w:t>
      </w:r>
      <w:r w:rsidR="00F36D30" w:rsidRPr="00506DB4">
        <w:rPr>
          <w:rFonts w:ascii="Arial" w:hAnsi="Arial" w:cs="Arial"/>
          <w:sz w:val="24"/>
          <w:szCs w:val="24"/>
        </w:rPr>
        <w:t xml:space="preserve"> going to work</w:t>
      </w:r>
      <w:r w:rsidR="003045B5" w:rsidRPr="00506DB4">
        <w:rPr>
          <w:rFonts w:ascii="Arial" w:hAnsi="Arial" w:cs="Arial"/>
          <w:sz w:val="24"/>
          <w:szCs w:val="24"/>
        </w:rPr>
        <w:t xml:space="preserve"> </w:t>
      </w:r>
      <w:r w:rsidR="00A809D3" w:rsidRPr="00506DB4">
        <w:rPr>
          <w:rFonts w:ascii="Arial" w:hAnsi="Arial" w:cs="Arial"/>
          <w:sz w:val="24"/>
          <w:szCs w:val="24"/>
        </w:rPr>
        <w:t>or</w:t>
      </w:r>
      <w:r w:rsidR="003045B5" w:rsidRPr="00506DB4">
        <w:rPr>
          <w:rFonts w:ascii="Arial" w:hAnsi="Arial" w:cs="Arial"/>
          <w:sz w:val="24"/>
          <w:szCs w:val="24"/>
        </w:rPr>
        <w:t xml:space="preserve"> when children are going to school in the morning </w:t>
      </w:r>
      <w:r w:rsidR="00506DB4" w:rsidRPr="00506DB4">
        <w:rPr>
          <w:rFonts w:ascii="Arial" w:hAnsi="Arial" w:cs="Arial"/>
          <w:sz w:val="24"/>
          <w:szCs w:val="24"/>
        </w:rPr>
        <w:t>and</w:t>
      </w:r>
      <w:r w:rsidR="00442B89" w:rsidRPr="00506DB4">
        <w:rPr>
          <w:rFonts w:ascii="Arial" w:hAnsi="Arial" w:cs="Arial"/>
          <w:sz w:val="24"/>
          <w:szCs w:val="24"/>
        </w:rPr>
        <w:t xml:space="preserve"> when they are returning in the evening, </w:t>
      </w:r>
      <w:r w:rsidR="00944B24" w:rsidRPr="00506DB4">
        <w:rPr>
          <w:rFonts w:ascii="Arial" w:hAnsi="Arial" w:cs="Arial"/>
          <w:sz w:val="24"/>
          <w:szCs w:val="24"/>
        </w:rPr>
        <w:t>traffic is delayed</w:t>
      </w:r>
      <w:r w:rsidR="00442B89" w:rsidRPr="00506DB4">
        <w:rPr>
          <w:rFonts w:ascii="Arial" w:hAnsi="Arial" w:cs="Arial"/>
          <w:sz w:val="24"/>
          <w:szCs w:val="24"/>
        </w:rPr>
        <w:t xml:space="preserve">, which could result in </w:t>
      </w:r>
      <w:r w:rsidR="00C2473B" w:rsidRPr="00506DB4">
        <w:rPr>
          <w:rFonts w:ascii="Arial" w:hAnsi="Arial" w:cs="Arial"/>
          <w:sz w:val="24"/>
          <w:szCs w:val="24"/>
        </w:rPr>
        <w:t>other problems like missing appointments</w:t>
      </w:r>
      <w:r w:rsidR="000E1713" w:rsidRPr="00506DB4">
        <w:rPr>
          <w:rFonts w:ascii="Arial" w:hAnsi="Arial" w:cs="Arial"/>
          <w:sz w:val="24"/>
          <w:szCs w:val="24"/>
        </w:rPr>
        <w:t>, delay in handling emergencies</w:t>
      </w:r>
      <w:r w:rsidR="007576E4" w:rsidRPr="00506DB4">
        <w:rPr>
          <w:rFonts w:ascii="Arial" w:hAnsi="Arial" w:cs="Arial"/>
          <w:sz w:val="24"/>
          <w:szCs w:val="24"/>
        </w:rPr>
        <w:t>,</w:t>
      </w:r>
      <w:r w:rsidR="000E1713" w:rsidRPr="00506DB4">
        <w:rPr>
          <w:rFonts w:ascii="Arial" w:hAnsi="Arial" w:cs="Arial"/>
          <w:sz w:val="24"/>
          <w:szCs w:val="24"/>
        </w:rPr>
        <w:t xml:space="preserve"> etc.</w:t>
      </w:r>
    </w:p>
    <w:p w14:paraId="6E70A6B8" w14:textId="7A886D64" w:rsidR="00734488" w:rsidRPr="00506DB4" w:rsidRDefault="00A601F3" w:rsidP="00506DB4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>Driving through the city at night shows another form of delay that is caused by the m</w:t>
      </w:r>
      <w:r w:rsidR="00B203D2" w:rsidRPr="00506DB4">
        <w:rPr>
          <w:rFonts w:ascii="Arial" w:hAnsi="Arial" w:cs="Arial"/>
          <w:sz w:val="24"/>
          <w:szCs w:val="24"/>
        </w:rPr>
        <w:t>ode of operation of the current traffic system.</w:t>
      </w:r>
    </w:p>
    <w:p w14:paraId="544EA458" w14:textId="77777777" w:rsidR="00023CE3" w:rsidRPr="00506DB4" w:rsidRDefault="00023CE3" w:rsidP="00506D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EA25C4" w14:textId="26227D3C" w:rsidR="00023CE3" w:rsidRPr="00506DB4" w:rsidRDefault="00023CE3" w:rsidP="00506DB4">
      <w:pPr>
        <w:spacing w:line="360" w:lineRule="auto"/>
        <w:jc w:val="both"/>
        <w:rPr>
          <w:rFonts w:ascii="Arial" w:hAnsi="Arial" w:cs="Arial"/>
          <w:color w:val="133350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With the current Traffic control systems, it might become impossible to optimize the traffic flow of overly populated cities </w:t>
      </w:r>
      <w:r w:rsidR="00506DB4" w:rsidRPr="00506DB4">
        <w:rPr>
          <w:rFonts w:ascii="Arial" w:hAnsi="Arial" w:cs="Arial"/>
          <w:sz w:val="24"/>
          <w:szCs w:val="24"/>
        </w:rPr>
        <w:t>soon</w:t>
      </w:r>
      <w:r w:rsidRPr="00506DB4">
        <w:rPr>
          <w:rFonts w:ascii="Arial" w:hAnsi="Arial" w:cs="Arial"/>
          <w:sz w:val="24"/>
          <w:szCs w:val="24"/>
        </w:rPr>
        <w:t>; this is because the amount of road users will</w:t>
      </w:r>
      <w:r w:rsidR="00B203D2" w:rsidRPr="00506DB4">
        <w:rPr>
          <w:rFonts w:ascii="Arial" w:hAnsi="Arial" w:cs="Arial"/>
          <w:sz w:val="24"/>
          <w:szCs w:val="24"/>
        </w:rPr>
        <w:t xml:space="preserve"> continue to</w:t>
      </w:r>
      <w:r w:rsidRPr="00506DB4">
        <w:rPr>
          <w:rFonts w:ascii="Arial" w:hAnsi="Arial" w:cs="Arial"/>
          <w:sz w:val="24"/>
          <w:szCs w:val="24"/>
        </w:rPr>
        <w:t xml:space="preserve"> </w:t>
      </w:r>
      <w:r w:rsidR="008B609A" w:rsidRPr="00506DB4">
        <w:rPr>
          <w:rFonts w:ascii="Arial" w:hAnsi="Arial" w:cs="Arial"/>
          <w:sz w:val="24"/>
          <w:szCs w:val="24"/>
        </w:rPr>
        <w:t>increase,</w:t>
      </w:r>
      <w:r w:rsidRPr="00506DB4">
        <w:rPr>
          <w:rFonts w:ascii="Arial" w:hAnsi="Arial" w:cs="Arial"/>
          <w:sz w:val="24"/>
          <w:szCs w:val="24"/>
        </w:rPr>
        <w:t xml:space="preserve"> and the traffic control system </w:t>
      </w:r>
      <w:r w:rsidR="008B609A" w:rsidRPr="00506DB4">
        <w:rPr>
          <w:rFonts w:ascii="Arial" w:hAnsi="Arial" w:cs="Arial"/>
          <w:sz w:val="24"/>
          <w:szCs w:val="24"/>
        </w:rPr>
        <w:t>must</w:t>
      </w:r>
      <w:r w:rsidRPr="00506DB4">
        <w:rPr>
          <w:rFonts w:ascii="Arial" w:hAnsi="Arial" w:cs="Arial"/>
          <w:sz w:val="24"/>
          <w:szCs w:val="24"/>
        </w:rPr>
        <w:t xml:space="preserve"> improve to meet the needs of the growing population.</w:t>
      </w:r>
    </w:p>
    <w:p w14:paraId="5157E543" w14:textId="75C5C1EF" w:rsidR="00506DB4" w:rsidRPr="00506DB4" w:rsidRDefault="00F617A2" w:rsidP="00506DB4">
      <w:pPr>
        <w:pStyle w:val="ListParagraph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6DB4">
        <w:rPr>
          <w:rFonts w:ascii="Arial" w:hAnsi="Arial" w:cs="Arial"/>
          <w:b/>
          <w:bCs/>
          <w:sz w:val="24"/>
          <w:szCs w:val="24"/>
        </w:rPr>
        <w:t>EXISTING TRAFFIC SYSTEM</w:t>
      </w:r>
      <w:r w:rsidR="003776EB" w:rsidRPr="00506DB4">
        <w:rPr>
          <w:rFonts w:ascii="Arial" w:hAnsi="Arial" w:cs="Arial"/>
          <w:b/>
          <w:bCs/>
          <w:sz w:val="24"/>
          <w:szCs w:val="24"/>
        </w:rPr>
        <w:t xml:space="preserve">: </w:t>
      </w:r>
      <w:r w:rsidR="005567CB" w:rsidRPr="00506DB4">
        <w:rPr>
          <w:rFonts w:ascii="Arial" w:hAnsi="Arial" w:cs="Arial"/>
          <w:b/>
          <w:bCs/>
          <w:sz w:val="24"/>
          <w:szCs w:val="24"/>
        </w:rPr>
        <w:t xml:space="preserve">ALLOCATED </w:t>
      </w:r>
      <w:r w:rsidR="003776EB" w:rsidRPr="00506DB4">
        <w:rPr>
          <w:rFonts w:ascii="Arial" w:hAnsi="Arial" w:cs="Arial"/>
          <w:b/>
          <w:bCs/>
          <w:sz w:val="24"/>
          <w:szCs w:val="24"/>
        </w:rPr>
        <w:t>WAIT TIME</w:t>
      </w:r>
      <w:r w:rsidR="005567CB" w:rsidRPr="00506DB4">
        <w:rPr>
          <w:rFonts w:ascii="Arial" w:hAnsi="Arial" w:cs="Arial"/>
          <w:b/>
          <w:bCs/>
          <w:sz w:val="24"/>
          <w:szCs w:val="24"/>
        </w:rPr>
        <w:t xml:space="preserve"> SYSTEM</w:t>
      </w:r>
    </w:p>
    <w:p w14:paraId="099C80C5" w14:textId="750163A0" w:rsidR="00F617A2" w:rsidRPr="00506DB4" w:rsidRDefault="00F617A2" w:rsidP="00506D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The existing traffic control </w:t>
      </w:r>
      <w:r w:rsidR="003776EB" w:rsidRPr="00506DB4">
        <w:rPr>
          <w:rFonts w:ascii="Arial" w:hAnsi="Arial" w:cs="Arial"/>
          <w:sz w:val="24"/>
          <w:szCs w:val="24"/>
        </w:rPr>
        <w:t>system,</w:t>
      </w:r>
      <w:r w:rsidRPr="00506DB4">
        <w:rPr>
          <w:rFonts w:ascii="Arial" w:hAnsi="Arial" w:cs="Arial"/>
          <w:sz w:val="24"/>
          <w:szCs w:val="24"/>
        </w:rPr>
        <w:t xml:space="preserve"> </w:t>
      </w:r>
      <w:r w:rsidR="0024439C" w:rsidRPr="00506DB4">
        <w:rPr>
          <w:rFonts w:ascii="Arial" w:hAnsi="Arial" w:cs="Arial"/>
          <w:sz w:val="24"/>
          <w:szCs w:val="24"/>
        </w:rPr>
        <w:t xml:space="preserve">which is however an effective system presently, may not be </w:t>
      </w:r>
      <w:r w:rsidR="00D56123" w:rsidRPr="00506DB4">
        <w:rPr>
          <w:rFonts w:ascii="Arial" w:hAnsi="Arial" w:cs="Arial"/>
          <w:sz w:val="24"/>
          <w:szCs w:val="24"/>
        </w:rPr>
        <w:t xml:space="preserve">as effective and efficient as it currently is as the </w:t>
      </w:r>
      <w:r w:rsidR="00E344D1" w:rsidRPr="00506DB4">
        <w:rPr>
          <w:rFonts w:ascii="Arial" w:hAnsi="Arial" w:cs="Arial"/>
          <w:sz w:val="24"/>
          <w:szCs w:val="24"/>
        </w:rPr>
        <w:t>city continues to develop</w:t>
      </w:r>
      <w:r w:rsidR="005567CB" w:rsidRPr="00506DB4">
        <w:rPr>
          <w:rFonts w:ascii="Arial" w:hAnsi="Arial" w:cs="Arial"/>
          <w:sz w:val="24"/>
          <w:szCs w:val="24"/>
        </w:rPr>
        <w:t xml:space="preserve">. </w:t>
      </w:r>
      <w:r w:rsidR="00A64440" w:rsidRPr="00506DB4">
        <w:rPr>
          <w:rFonts w:ascii="Arial" w:hAnsi="Arial" w:cs="Arial"/>
          <w:sz w:val="24"/>
          <w:szCs w:val="24"/>
        </w:rPr>
        <w:t xml:space="preserve">The </w:t>
      </w:r>
      <w:r w:rsidR="005567CB" w:rsidRPr="00506DB4">
        <w:rPr>
          <w:rFonts w:ascii="Arial" w:hAnsi="Arial" w:cs="Arial"/>
          <w:sz w:val="24"/>
          <w:szCs w:val="24"/>
        </w:rPr>
        <w:t>existing</w:t>
      </w:r>
      <w:ins w:id="0" w:author="Ahamioje, Derek Osawaguan">
        <w:r w:rsidR="00A64440" w:rsidRPr="00506DB4">
          <w:rPr>
            <w:rFonts w:ascii="Arial" w:hAnsi="Arial" w:cs="Arial"/>
            <w:sz w:val="24"/>
            <w:szCs w:val="24"/>
          </w:rPr>
          <w:t xml:space="preserve"> </w:t>
        </w:r>
      </w:ins>
      <w:r w:rsidR="00A64440" w:rsidRPr="00506DB4">
        <w:rPr>
          <w:rFonts w:ascii="Arial" w:hAnsi="Arial" w:cs="Arial"/>
          <w:sz w:val="24"/>
          <w:szCs w:val="24"/>
        </w:rPr>
        <w:t xml:space="preserve">system is </w:t>
      </w:r>
      <w:r w:rsidR="005567CB" w:rsidRPr="00506DB4">
        <w:rPr>
          <w:rFonts w:ascii="Arial" w:hAnsi="Arial" w:cs="Arial"/>
          <w:sz w:val="24"/>
          <w:szCs w:val="24"/>
        </w:rPr>
        <w:t>based</w:t>
      </w:r>
      <w:r w:rsidR="00A64440" w:rsidRPr="00506DB4">
        <w:rPr>
          <w:rFonts w:ascii="Arial" w:hAnsi="Arial" w:cs="Arial"/>
          <w:sz w:val="24"/>
          <w:szCs w:val="24"/>
        </w:rPr>
        <w:t xml:space="preserve"> on </w:t>
      </w:r>
      <w:r w:rsidR="0084129E" w:rsidRPr="00506DB4">
        <w:rPr>
          <w:rFonts w:ascii="Arial" w:hAnsi="Arial" w:cs="Arial"/>
          <w:sz w:val="24"/>
          <w:szCs w:val="24"/>
        </w:rPr>
        <w:t xml:space="preserve">time count on a multi-directional road. Each direction is allocated a waiting time and when the time elapses, flow time is allocated, but this does not resolve issues of heavy traffic on time, </w:t>
      </w:r>
      <w:r w:rsidR="00031E63" w:rsidRPr="00506DB4">
        <w:rPr>
          <w:rFonts w:ascii="Arial" w:hAnsi="Arial" w:cs="Arial"/>
          <w:sz w:val="24"/>
          <w:szCs w:val="24"/>
        </w:rPr>
        <w:t xml:space="preserve">especially the unnecessary delays experienced when driving at late night when the number of vehicles is reduced drastically </w:t>
      </w:r>
      <w:r w:rsidR="005567CB" w:rsidRPr="00506DB4">
        <w:rPr>
          <w:rFonts w:ascii="Arial" w:hAnsi="Arial" w:cs="Arial"/>
          <w:sz w:val="24"/>
          <w:szCs w:val="24"/>
        </w:rPr>
        <w:t>and, in some cases,</w:t>
      </w:r>
      <w:r w:rsidR="00031E63" w:rsidRPr="00506DB4">
        <w:rPr>
          <w:rFonts w:ascii="Arial" w:hAnsi="Arial" w:cs="Arial"/>
          <w:sz w:val="24"/>
          <w:szCs w:val="24"/>
        </w:rPr>
        <w:t xml:space="preserve"> there is no vehicle from other direction</w:t>
      </w:r>
      <w:r w:rsidR="0084129E" w:rsidRPr="00506DB4">
        <w:rPr>
          <w:rFonts w:ascii="Arial" w:hAnsi="Arial" w:cs="Arial"/>
          <w:sz w:val="24"/>
          <w:szCs w:val="24"/>
        </w:rPr>
        <w:t>.</w:t>
      </w:r>
    </w:p>
    <w:p w14:paraId="6BB136B9" w14:textId="30DF3EAF" w:rsidR="00506DB4" w:rsidRDefault="00031E63" w:rsidP="00506DB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06DB4">
        <w:rPr>
          <w:rFonts w:ascii="Arial" w:hAnsi="Arial" w:cs="Arial"/>
          <w:b/>
          <w:bCs/>
          <w:sz w:val="24"/>
          <w:szCs w:val="24"/>
        </w:rPr>
        <w:lastRenderedPageBreak/>
        <w:t>PROPOSED TRAFFIC SYSTEM</w:t>
      </w:r>
    </w:p>
    <w:p w14:paraId="068AA465" w14:textId="2A111076" w:rsidR="003776EB" w:rsidRPr="00506DB4" w:rsidRDefault="003776EB" w:rsidP="00506DB4">
      <w:pPr>
        <w:spacing w:line="360" w:lineRule="auto"/>
        <w:rPr>
          <w:rFonts w:ascii="Arial" w:hAnsi="Arial" w:cs="Arial"/>
          <w:b/>
          <w:bCs/>
          <w:color w:val="133350"/>
          <w:sz w:val="24"/>
          <w:szCs w:val="24"/>
        </w:rPr>
      </w:pPr>
      <w:r w:rsidRPr="00506DB4">
        <w:rPr>
          <w:rFonts w:ascii="Arial" w:hAnsi="Arial" w:cs="Arial"/>
          <w:b/>
          <w:bCs/>
          <w:color w:val="133350"/>
          <w:sz w:val="24"/>
          <w:szCs w:val="24"/>
        </w:rPr>
        <w:t>OPTIMISATION OF ROAD TRAFFIC SYSTEM USING QUEUE LENGTH PREDICTION</w:t>
      </w:r>
    </w:p>
    <w:p w14:paraId="747A70B2" w14:textId="1951A325" w:rsidR="0084129E" w:rsidRPr="00506DB4" w:rsidRDefault="0084129E" w:rsidP="00506D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In this system, rather than using allocated </w:t>
      </w:r>
      <w:r w:rsidR="00031E63" w:rsidRPr="00506DB4">
        <w:rPr>
          <w:rFonts w:ascii="Arial" w:hAnsi="Arial" w:cs="Arial"/>
          <w:sz w:val="24"/>
          <w:szCs w:val="24"/>
        </w:rPr>
        <w:t>wait time, queue length will be used to determine the signal by the traffic</w:t>
      </w:r>
      <w:r w:rsidR="003776EB" w:rsidRPr="00506DB4">
        <w:rPr>
          <w:rFonts w:ascii="Arial" w:hAnsi="Arial" w:cs="Arial"/>
          <w:sz w:val="24"/>
          <w:szCs w:val="24"/>
        </w:rPr>
        <w:t xml:space="preserve"> control system</w:t>
      </w:r>
      <w:r w:rsidR="00031E63" w:rsidRPr="00506DB4">
        <w:rPr>
          <w:rFonts w:ascii="Arial" w:hAnsi="Arial" w:cs="Arial"/>
          <w:sz w:val="24"/>
          <w:szCs w:val="24"/>
        </w:rPr>
        <w:t xml:space="preserve"> </w:t>
      </w:r>
      <w:r w:rsidR="003776EB" w:rsidRPr="00506DB4">
        <w:rPr>
          <w:rFonts w:ascii="Arial" w:hAnsi="Arial" w:cs="Arial"/>
          <w:sz w:val="24"/>
          <w:szCs w:val="24"/>
        </w:rPr>
        <w:t xml:space="preserve">for road users </w:t>
      </w:r>
      <w:r w:rsidR="00031E63" w:rsidRPr="00506DB4">
        <w:rPr>
          <w:rFonts w:ascii="Arial" w:hAnsi="Arial" w:cs="Arial"/>
          <w:sz w:val="24"/>
          <w:szCs w:val="24"/>
        </w:rPr>
        <w:t>to either wait or move. This can be achieved by using a history of visual records</w:t>
      </w:r>
      <w:r w:rsidRPr="00506DB4">
        <w:rPr>
          <w:rFonts w:ascii="Arial" w:hAnsi="Arial" w:cs="Arial"/>
          <w:sz w:val="24"/>
          <w:szCs w:val="24"/>
        </w:rPr>
        <w:t xml:space="preserve"> </w:t>
      </w:r>
      <w:r w:rsidR="00031E63" w:rsidRPr="00506DB4">
        <w:rPr>
          <w:rFonts w:ascii="Arial" w:hAnsi="Arial" w:cs="Arial"/>
          <w:sz w:val="24"/>
          <w:szCs w:val="24"/>
        </w:rPr>
        <w:t xml:space="preserve">of specific roads to predict the </w:t>
      </w:r>
      <w:r w:rsidR="00D9520E" w:rsidRPr="00506DB4">
        <w:rPr>
          <w:rFonts w:ascii="Arial" w:hAnsi="Arial" w:cs="Arial"/>
          <w:sz w:val="24"/>
          <w:szCs w:val="24"/>
        </w:rPr>
        <w:t>flow rate</w:t>
      </w:r>
      <w:r w:rsidR="005567CB" w:rsidRPr="00506DB4">
        <w:rPr>
          <w:rFonts w:ascii="Arial" w:hAnsi="Arial" w:cs="Arial"/>
          <w:sz w:val="24"/>
          <w:szCs w:val="24"/>
        </w:rPr>
        <w:t>, s</w:t>
      </w:r>
      <w:r w:rsidR="003776EB" w:rsidRPr="00506DB4">
        <w:rPr>
          <w:rFonts w:ascii="Arial" w:hAnsi="Arial" w:cs="Arial"/>
          <w:sz w:val="24"/>
          <w:szCs w:val="24"/>
        </w:rPr>
        <w:t>uch that the data obtained can be used to train the new system to:</w:t>
      </w:r>
    </w:p>
    <w:p w14:paraId="5CCC6E2D" w14:textId="6BEC8BDE" w:rsidR="003776EB" w:rsidRPr="00506DB4" w:rsidRDefault="003776EB" w:rsidP="00506DB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 xml:space="preserve">Identify </w:t>
      </w:r>
      <w:r w:rsidR="005567CB" w:rsidRPr="00506DB4">
        <w:rPr>
          <w:rFonts w:ascii="Arial" w:hAnsi="Arial" w:cs="Arial"/>
          <w:sz w:val="24"/>
          <w:szCs w:val="24"/>
        </w:rPr>
        <w:t xml:space="preserve">the </w:t>
      </w:r>
      <w:r w:rsidRPr="00506DB4">
        <w:rPr>
          <w:rFonts w:ascii="Arial" w:hAnsi="Arial" w:cs="Arial"/>
          <w:sz w:val="24"/>
          <w:szCs w:val="24"/>
        </w:rPr>
        <w:t>number of vehicles</w:t>
      </w:r>
      <w:r w:rsidR="005567CB" w:rsidRPr="00506DB4">
        <w:rPr>
          <w:rFonts w:ascii="Arial" w:hAnsi="Arial" w:cs="Arial"/>
          <w:sz w:val="24"/>
          <w:szCs w:val="24"/>
        </w:rPr>
        <w:t xml:space="preserve"> per length</w:t>
      </w:r>
      <w:r w:rsidR="00D9520E" w:rsidRPr="00506DB4">
        <w:rPr>
          <w:rFonts w:ascii="Arial" w:hAnsi="Arial" w:cs="Arial"/>
          <w:sz w:val="24"/>
          <w:szCs w:val="24"/>
        </w:rPr>
        <w:t>.</w:t>
      </w:r>
    </w:p>
    <w:p w14:paraId="09A33216" w14:textId="30A2191D" w:rsidR="005567CB" w:rsidRPr="00506DB4" w:rsidRDefault="005567CB" w:rsidP="00506DB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>Determine the optimum number of vehicles per queue.</w:t>
      </w:r>
    </w:p>
    <w:p w14:paraId="582EB967" w14:textId="7E089BFF" w:rsidR="003776EB" w:rsidRPr="00506DB4" w:rsidRDefault="005567CB" w:rsidP="00506DB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6DB4">
        <w:rPr>
          <w:rFonts w:ascii="Arial" w:hAnsi="Arial" w:cs="Arial"/>
          <w:sz w:val="24"/>
          <w:szCs w:val="24"/>
        </w:rPr>
        <w:t>Determine road lanes that require more attention</w:t>
      </w:r>
      <w:r w:rsidR="00A97924" w:rsidRPr="00506DB4">
        <w:rPr>
          <w:rFonts w:ascii="Arial" w:hAnsi="Arial" w:cs="Arial"/>
          <w:sz w:val="24"/>
          <w:szCs w:val="24"/>
        </w:rPr>
        <w:t>.</w:t>
      </w:r>
    </w:p>
    <w:p w14:paraId="5823D3DA" w14:textId="77777777" w:rsidR="0084129E" w:rsidRPr="00506DB4" w:rsidRDefault="0084129E" w:rsidP="00506D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4129E" w:rsidRPr="00506DB4" w:rsidSect="00BE7AEC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50A3B" w14:textId="77777777" w:rsidR="00BE7AEC" w:rsidRDefault="00BE7AEC" w:rsidP="001225F1">
      <w:pPr>
        <w:spacing w:after="0" w:line="240" w:lineRule="auto"/>
      </w:pPr>
      <w:r>
        <w:separator/>
      </w:r>
    </w:p>
  </w:endnote>
  <w:endnote w:type="continuationSeparator" w:id="0">
    <w:p w14:paraId="41E16DB6" w14:textId="77777777" w:rsidR="00BE7AEC" w:rsidRDefault="00BE7AEC" w:rsidP="0012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805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339D6" w14:textId="38591A30" w:rsidR="00DD0AC2" w:rsidRDefault="00DD0AC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5E18CDF" wp14:editId="06779790">
                  <wp:extent cx="5467350" cy="54610"/>
                  <wp:effectExtent l="9525" t="19050" r="9525" b="12065"/>
                  <wp:docPr id="394410675" name="Flowchart: Decisio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86DB01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6FCEA2AD" w14:textId="16EDB583" w:rsidR="00DD0AC2" w:rsidRDefault="00DD0AC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F227D6" w14:textId="07717691" w:rsidR="006B072B" w:rsidRDefault="003E46FF" w:rsidP="003E46FF">
    <w:pPr>
      <w:pStyle w:val="Header"/>
    </w:pPr>
    <w:r>
      <w:t>ahamiojederek@gmail.com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D7D7" w14:textId="77777777" w:rsidR="00BE7AEC" w:rsidRDefault="00BE7AEC" w:rsidP="001225F1">
      <w:pPr>
        <w:spacing w:after="0" w:line="240" w:lineRule="auto"/>
      </w:pPr>
      <w:r>
        <w:separator/>
      </w:r>
    </w:p>
  </w:footnote>
  <w:footnote w:type="continuationSeparator" w:id="0">
    <w:p w14:paraId="0221FBC0" w14:textId="77777777" w:rsidR="00BE7AEC" w:rsidRDefault="00BE7AEC" w:rsidP="00122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540E"/>
    <w:multiLevelType w:val="hybridMultilevel"/>
    <w:tmpl w:val="C6C046A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23F19"/>
    <w:multiLevelType w:val="hybridMultilevel"/>
    <w:tmpl w:val="EEEA05D0"/>
    <w:lvl w:ilvl="0" w:tplc="794CCA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376D"/>
    <w:multiLevelType w:val="hybridMultilevel"/>
    <w:tmpl w:val="9A505B0C"/>
    <w:lvl w:ilvl="0" w:tplc="6B8C53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60BC0"/>
    <w:multiLevelType w:val="hybridMultilevel"/>
    <w:tmpl w:val="8B165068"/>
    <w:lvl w:ilvl="0" w:tplc="ABF6AA2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4749D"/>
    <w:multiLevelType w:val="hybridMultilevel"/>
    <w:tmpl w:val="29BEB0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04255"/>
    <w:multiLevelType w:val="hybridMultilevel"/>
    <w:tmpl w:val="CEEE10C4"/>
    <w:lvl w:ilvl="0" w:tplc="D95ACF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156909"/>
    <w:multiLevelType w:val="hybridMultilevel"/>
    <w:tmpl w:val="A57C225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BC35C1"/>
    <w:multiLevelType w:val="hybridMultilevel"/>
    <w:tmpl w:val="AD6A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6210C"/>
    <w:multiLevelType w:val="hybridMultilevel"/>
    <w:tmpl w:val="0BE0E7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A176B"/>
    <w:multiLevelType w:val="hybridMultilevel"/>
    <w:tmpl w:val="873A2160"/>
    <w:lvl w:ilvl="0" w:tplc="6F2E9F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4D3D63"/>
    <w:multiLevelType w:val="hybridMultilevel"/>
    <w:tmpl w:val="7866777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C48CD"/>
    <w:multiLevelType w:val="hybridMultilevel"/>
    <w:tmpl w:val="62002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97ED6"/>
    <w:multiLevelType w:val="hybridMultilevel"/>
    <w:tmpl w:val="9A427340"/>
    <w:lvl w:ilvl="0" w:tplc="8AEE59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65FD7"/>
    <w:multiLevelType w:val="hybridMultilevel"/>
    <w:tmpl w:val="C9CC0E92"/>
    <w:lvl w:ilvl="0" w:tplc="C39E32E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9D0532"/>
    <w:multiLevelType w:val="hybridMultilevel"/>
    <w:tmpl w:val="249029F2"/>
    <w:lvl w:ilvl="0" w:tplc="A3C682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30B4A"/>
    <w:multiLevelType w:val="hybridMultilevel"/>
    <w:tmpl w:val="78EED83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8754F0"/>
    <w:multiLevelType w:val="hybridMultilevel"/>
    <w:tmpl w:val="E438D66E"/>
    <w:lvl w:ilvl="0" w:tplc="A88458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3F64F0"/>
    <w:multiLevelType w:val="hybridMultilevel"/>
    <w:tmpl w:val="4A2E43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E3754"/>
    <w:multiLevelType w:val="hybridMultilevel"/>
    <w:tmpl w:val="CC7091DC"/>
    <w:lvl w:ilvl="0" w:tplc="9CA84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7696"/>
    <w:multiLevelType w:val="hybridMultilevel"/>
    <w:tmpl w:val="6F56992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922C6"/>
    <w:multiLevelType w:val="hybridMultilevel"/>
    <w:tmpl w:val="638EC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357B7"/>
    <w:multiLevelType w:val="hybridMultilevel"/>
    <w:tmpl w:val="833C02C0"/>
    <w:lvl w:ilvl="0" w:tplc="F09A0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A2F43"/>
    <w:multiLevelType w:val="hybridMultilevel"/>
    <w:tmpl w:val="A9CC853A"/>
    <w:lvl w:ilvl="0" w:tplc="604CD1B2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95DB0"/>
    <w:multiLevelType w:val="hybridMultilevel"/>
    <w:tmpl w:val="D33C3C84"/>
    <w:lvl w:ilvl="0" w:tplc="83BC2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AC26CF"/>
    <w:multiLevelType w:val="hybridMultilevel"/>
    <w:tmpl w:val="EC8EA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50720"/>
    <w:multiLevelType w:val="hybridMultilevel"/>
    <w:tmpl w:val="134EFFE4"/>
    <w:lvl w:ilvl="0" w:tplc="B060E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086D86"/>
    <w:multiLevelType w:val="hybridMultilevel"/>
    <w:tmpl w:val="87C04436"/>
    <w:lvl w:ilvl="0" w:tplc="DEEA4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15D86"/>
    <w:multiLevelType w:val="hybridMultilevel"/>
    <w:tmpl w:val="D4705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3238A"/>
    <w:multiLevelType w:val="hybridMultilevel"/>
    <w:tmpl w:val="09E4C8B8"/>
    <w:lvl w:ilvl="0" w:tplc="EBA826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401BA"/>
    <w:multiLevelType w:val="hybridMultilevel"/>
    <w:tmpl w:val="ADA87C9E"/>
    <w:lvl w:ilvl="0" w:tplc="60DE89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B1026F"/>
    <w:multiLevelType w:val="hybridMultilevel"/>
    <w:tmpl w:val="91B65696"/>
    <w:lvl w:ilvl="0" w:tplc="D0945B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40555"/>
    <w:multiLevelType w:val="hybridMultilevel"/>
    <w:tmpl w:val="4C6AFFDC"/>
    <w:lvl w:ilvl="0" w:tplc="3DC07D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7AF45A1"/>
    <w:multiLevelType w:val="hybridMultilevel"/>
    <w:tmpl w:val="DDD6E196"/>
    <w:lvl w:ilvl="0" w:tplc="37D2D3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72723F"/>
    <w:multiLevelType w:val="hybridMultilevel"/>
    <w:tmpl w:val="A05ED25A"/>
    <w:lvl w:ilvl="0" w:tplc="013A55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1C69DA"/>
    <w:multiLevelType w:val="hybridMultilevel"/>
    <w:tmpl w:val="85E07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C55D4"/>
    <w:multiLevelType w:val="hybridMultilevel"/>
    <w:tmpl w:val="BB02D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47C52"/>
    <w:multiLevelType w:val="hybridMultilevel"/>
    <w:tmpl w:val="12C8FE8E"/>
    <w:lvl w:ilvl="0" w:tplc="4AEEF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2659D"/>
    <w:multiLevelType w:val="hybridMultilevel"/>
    <w:tmpl w:val="11B82B8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8489987">
    <w:abstractNumId w:val="24"/>
  </w:num>
  <w:num w:numId="2" w16cid:durableId="2144762133">
    <w:abstractNumId w:val="11"/>
  </w:num>
  <w:num w:numId="3" w16cid:durableId="1656685075">
    <w:abstractNumId w:val="35"/>
  </w:num>
  <w:num w:numId="4" w16cid:durableId="1263997576">
    <w:abstractNumId w:val="21"/>
  </w:num>
  <w:num w:numId="5" w16cid:durableId="2017074805">
    <w:abstractNumId w:val="9"/>
  </w:num>
  <w:num w:numId="6" w16cid:durableId="223679875">
    <w:abstractNumId w:val="37"/>
  </w:num>
  <w:num w:numId="7" w16cid:durableId="122621303">
    <w:abstractNumId w:val="14"/>
  </w:num>
  <w:num w:numId="8" w16cid:durableId="348216148">
    <w:abstractNumId w:val="26"/>
  </w:num>
  <w:num w:numId="9" w16cid:durableId="1077946911">
    <w:abstractNumId w:val="6"/>
  </w:num>
  <w:num w:numId="10" w16cid:durableId="1190605521">
    <w:abstractNumId w:val="15"/>
  </w:num>
  <w:num w:numId="11" w16cid:durableId="62681836">
    <w:abstractNumId w:val="0"/>
  </w:num>
  <w:num w:numId="12" w16cid:durableId="1414208198">
    <w:abstractNumId w:val="27"/>
  </w:num>
  <w:num w:numId="13" w16cid:durableId="234706827">
    <w:abstractNumId w:val="23"/>
  </w:num>
  <w:num w:numId="14" w16cid:durableId="671420139">
    <w:abstractNumId w:val="33"/>
  </w:num>
  <w:num w:numId="15" w16cid:durableId="1255550031">
    <w:abstractNumId w:val="31"/>
  </w:num>
  <w:num w:numId="16" w16cid:durableId="333805501">
    <w:abstractNumId w:val="13"/>
  </w:num>
  <w:num w:numId="17" w16cid:durableId="524098342">
    <w:abstractNumId w:val="36"/>
  </w:num>
  <w:num w:numId="18" w16cid:durableId="1517233531">
    <w:abstractNumId w:val="10"/>
  </w:num>
  <w:num w:numId="19" w16cid:durableId="1624768700">
    <w:abstractNumId w:val="8"/>
  </w:num>
  <w:num w:numId="20" w16cid:durableId="91820858">
    <w:abstractNumId w:val="4"/>
  </w:num>
  <w:num w:numId="21" w16cid:durableId="1723363987">
    <w:abstractNumId w:val="18"/>
  </w:num>
  <w:num w:numId="22" w16cid:durableId="53161314">
    <w:abstractNumId w:val="19"/>
  </w:num>
  <w:num w:numId="23" w16cid:durableId="624583441">
    <w:abstractNumId w:val="34"/>
  </w:num>
  <w:num w:numId="24" w16cid:durableId="2093089847">
    <w:abstractNumId w:val="30"/>
  </w:num>
  <w:num w:numId="25" w16cid:durableId="606229253">
    <w:abstractNumId w:val="17"/>
  </w:num>
  <w:num w:numId="26" w16cid:durableId="1281569566">
    <w:abstractNumId w:val="16"/>
  </w:num>
  <w:num w:numId="27" w16cid:durableId="702095344">
    <w:abstractNumId w:val="5"/>
  </w:num>
  <w:num w:numId="28" w16cid:durableId="470368712">
    <w:abstractNumId w:val="3"/>
  </w:num>
  <w:num w:numId="29" w16cid:durableId="513036617">
    <w:abstractNumId w:val="20"/>
  </w:num>
  <w:num w:numId="30" w16cid:durableId="1961766859">
    <w:abstractNumId w:val="29"/>
  </w:num>
  <w:num w:numId="31" w16cid:durableId="368923037">
    <w:abstractNumId w:val="2"/>
  </w:num>
  <w:num w:numId="32" w16cid:durableId="1835949556">
    <w:abstractNumId w:val="32"/>
  </w:num>
  <w:num w:numId="33" w16cid:durableId="913473069">
    <w:abstractNumId w:val="25"/>
  </w:num>
  <w:num w:numId="34" w16cid:durableId="851843883">
    <w:abstractNumId w:val="28"/>
  </w:num>
  <w:num w:numId="35" w16cid:durableId="178203255">
    <w:abstractNumId w:val="22"/>
  </w:num>
  <w:num w:numId="36" w16cid:durableId="1291665667">
    <w:abstractNumId w:val="12"/>
  </w:num>
  <w:num w:numId="37" w16cid:durableId="2132742350">
    <w:abstractNumId w:val="7"/>
  </w:num>
  <w:num w:numId="38" w16cid:durableId="207808707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amioje, Derek Osawaguan">
    <w15:presenceInfo w15:providerId="AD" w15:userId="S::st20251371@outlook.cardiffmet.ac.uk::6ce84163-beaa-4e22-aa68-aa7712b98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9F"/>
    <w:rsid w:val="0000055F"/>
    <w:rsid w:val="0000210A"/>
    <w:rsid w:val="00015843"/>
    <w:rsid w:val="0002213D"/>
    <w:rsid w:val="00023CE3"/>
    <w:rsid w:val="00027E22"/>
    <w:rsid w:val="00030DC4"/>
    <w:rsid w:val="00031E63"/>
    <w:rsid w:val="0004237F"/>
    <w:rsid w:val="000447D3"/>
    <w:rsid w:val="0004773D"/>
    <w:rsid w:val="000518A3"/>
    <w:rsid w:val="000557B5"/>
    <w:rsid w:val="00063527"/>
    <w:rsid w:val="000719F3"/>
    <w:rsid w:val="0007239C"/>
    <w:rsid w:val="0007399D"/>
    <w:rsid w:val="00075DBA"/>
    <w:rsid w:val="0007618D"/>
    <w:rsid w:val="0008310F"/>
    <w:rsid w:val="0008356C"/>
    <w:rsid w:val="00084D28"/>
    <w:rsid w:val="000866C5"/>
    <w:rsid w:val="00086F6F"/>
    <w:rsid w:val="00092E46"/>
    <w:rsid w:val="0009530C"/>
    <w:rsid w:val="000A0147"/>
    <w:rsid w:val="000A073C"/>
    <w:rsid w:val="000A2039"/>
    <w:rsid w:val="000A7257"/>
    <w:rsid w:val="000A7E4F"/>
    <w:rsid w:val="000B55B5"/>
    <w:rsid w:val="000B5A0E"/>
    <w:rsid w:val="000B6D5B"/>
    <w:rsid w:val="000C3E6F"/>
    <w:rsid w:val="000D3B4D"/>
    <w:rsid w:val="000E0722"/>
    <w:rsid w:val="000E1713"/>
    <w:rsid w:val="000E2DAF"/>
    <w:rsid w:val="000F5F4F"/>
    <w:rsid w:val="00103635"/>
    <w:rsid w:val="00113988"/>
    <w:rsid w:val="001148BE"/>
    <w:rsid w:val="0011571B"/>
    <w:rsid w:val="00116545"/>
    <w:rsid w:val="00117BD6"/>
    <w:rsid w:val="001225F1"/>
    <w:rsid w:val="001266E8"/>
    <w:rsid w:val="00127758"/>
    <w:rsid w:val="00127F57"/>
    <w:rsid w:val="00133FF5"/>
    <w:rsid w:val="0013421A"/>
    <w:rsid w:val="001371E4"/>
    <w:rsid w:val="00142203"/>
    <w:rsid w:val="00142E44"/>
    <w:rsid w:val="0014411B"/>
    <w:rsid w:val="001506BA"/>
    <w:rsid w:val="001512BF"/>
    <w:rsid w:val="00156743"/>
    <w:rsid w:val="001567EB"/>
    <w:rsid w:val="00157C2F"/>
    <w:rsid w:val="00172CFC"/>
    <w:rsid w:val="00174F7F"/>
    <w:rsid w:val="00175DBB"/>
    <w:rsid w:val="00176330"/>
    <w:rsid w:val="001778FB"/>
    <w:rsid w:val="001852EF"/>
    <w:rsid w:val="0018667C"/>
    <w:rsid w:val="0019662F"/>
    <w:rsid w:val="00197979"/>
    <w:rsid w:val="001A0795"/>
    <w:rsid w:val="001A56AE"/>
    <w:rsid w:val="001A5790"/>
    <w:rsid w:val="001B1D71"/>
    <w:rsid w:val="001B3451"/>
    <w:rsid w:val="001C01C8"/>
    <w:rsid w:val="001C5152"/>
    <w:rsid w:val="001C5669"/>
    <w:rsid w:val="001D088A"/>
    <w:rsid w:val="001E283E"/>
    <w:rsid w:val="001E2BF4"/>
    <w:rsid w:val="001E4CEB"/>
    <w:rsid w:val="001F39B8"/>
    <w:rsid w:val="001F3BD1"/>
    <w:rsid w:val="001F60DB"/>
    <w:rsid w:val="001F6409"/>
    <w:rsid w:val="00223130"/>
    <w:rsid w:val="00224009"/>
    <w:rsid w:val="00226AA9"/>
    <w:rsid w:val="00226D78"/>
    <w:rsid w:val="00227545"/>
    <w:rsid w:val="00232F34"/>
    <w:rsid w:val="002337D9"/>
    <w:rsid w:val="00234C82"/>
    <w:rsid w:val="00236689"/>
    <w:rsid w:val="00241B29"/>
    <w:rsid w:val="0024439C"/>
    <w:rsid w:val="0024796F"/>
    <w:rsid w:val="002510D7"/>
    <w:rsid w:val="00253060"/>
    <w:rsid w:val="002535F6"/>
    <w:rsid w:val="00280145"/>
    <w:rsid w:val="00280EB3"/>
    <w:rsid w:val="00284663"/>
    <w:rsid w:val="002858EA"/>
    <w:rsid w:val="00292884"/>
    <w:rsid w:val="002945C2"/>
    <w:rsid w:val="002A0238"/>
    <w:rsid w:val="002A0E65"/>
    <w:rsid w:val="002A5618"/>
    <w:rsid w:val="002B0BDD"/>
    <w:rsid w:val="002B0C86"/>
    <w:rsid w:val="002B6D15"/>
    <w:rsid w:val="002B6E85"/>
    <w:rsid w:val="002C539B"/>
    <w:rsid w:val="002C7255"/>
    <w:rsid w:val="002D1099"/>
    <w:rsid w:val="002E16CE"/>
    <w:rsid w:val="002E5879"/>
    <w:rsid w:val="002E5FCF"/>
    <w:rsid w:val="002F23BB"/>
    <w:rsid w:val="002F3656"/>
    <w:rsid w:val="0030004E"/>
    <w:rsid w:val="00300E08"/>
    <w:rsid w:val="00301933"/>
    <w:rsid w:val="00302709"/>
    <w:rsid w:val="003045B5"/>
    <w:rsid w:val="0031096C"/>
    <w:rsid w:val="00311E77"/>
    <w:rsid w:val="00311F65"/>
    <w:rsid w:val="00314FAE"/>
    <w:rsid w:val="00317288"/>
    <w:rsid w:val="003173A2"/>
    <w:rsid w:val="00322E98"/>
    <w:rsid w:val="00333C4A"/>
    <w:rsid w:val="00336457"/>
    <w:rsid w:val="003369CD"/>
    <w:rsid w:val="00336D73"/>
    <w:rsid w:val="003371DF"/>
    <w:rsid w:val="0033762E"/>
    <w:rsid w:val="003376B0"/>
    <w:rsid w:val="00347D30"/>
    <w:rsid w:val="003501DA"/>
    <w:rsid w:val="00362EDC"/>
    <w:rsid w:val="003776EB"/>
    <w:rsid w:val="00377B6A"/>
    <w:rsid w:val="00385974"/>
    <w:rsid w:val="00386C9B"/>
    <w:rsid w:val="003906A3"/>
    <w:rsid w:val="00394716"/>
    <w:rsid w:val="003A381C"/>
    <w:rsid w:val="003A6A19"/>
    <w:rsid w:val="003B1287"/>
    <w:rsid w:val="003B1BF5"/>
    <w:rsid w:val="003C1748"/>
    <w:rsid w:val="003D0A54"/>
    <w:rsid w:val="003D0CDE"/>
    <w:rsid w:val="003D200B"/>
    <w:rsid w:val="003D2CA9"/>
    <w:rsid w:val="003E05D0"/>
    <w:rsid w:val="003E0A8A"/>
    <w:rsid w:val="003E46FF"/>
    <w:rsid w:val="003E47CD"/>
    <w:rsid w:val="003E6ECB"/>
    <w:rsid w:val="003F6870"/>
    <w:rsid w:val="003F780A"/>
    <w:rsid w:val="0040300E"/>
    <w:rsid w:val="00403AD3"/>
    <w:rsid w:val="00404301"/>
    <w:rsid w:val="00410A11"/>
    <w:rsid w:val="00412338"/>
    <w:rsid w:val="00413FE0"/>
    <w:rsid w:val="00414CF3"/>
    <w:rsid w:val="004179F6"/>
    <w:rsid w:val="004355C3"/>
    <w:rsid w:val="00436084"/>
    <w:rsid w:val="00442B89"/>
    <w:rsid w:val="0045049C"/>
    <w:rsid w:val="00460623"/>
    <w:rsid w:val="00462AB0"/>
    <w:rsid w:val="00463DCA"/>
    <w:rsid w:val="00464DC3"/>
    <w:rsid w:val="00466106"/>
    <w:rsid w:val="00466EE9"/>
    <w:rsid w:val="0047061B"/>
    <w:rsid w:val="00471394"/>
    <w:rsid w:val="00473782"/>
    <w:rsid w:val="00473CF1"/>
    <w:rsid w:val="00474961"/>
    <w:rsid w:val="00474DF0"/>
    <w:rsid w:val="00480A4F"/>
    <w:rsid w:val="0048282A"/>
    <w:rsid w:val="004843E6"/>
    <w:rsid w:val="00493AF5"/>
    <w:rsid w:val="0049509F"/>
    <w:rsid w:val="0049639E"/>
    <w:rsid w:val="00496DCC"/>
    <w:rsid w:val="004A0231"/>
    <w:rsid w:val="004A4408"/>
    <w:rsid w:val="004B2F28"/>
    <w:rsid w:val="004B4647"/>
    <w:rsid w:val="004B4BCD"/>
    <w:rsid w:val="004B66DD"/>
    <w:rsid w:val="004C5DA1"/>
    <w:rsid w:val="004C5F99"/>
    <w:rsid w:val="004D50E1"/>
    <w:rsid w:val="004E413A"/>
    <w:rsid w:val="004E6736"/>
    <w:rsid w:val="004F666A"/>
    <w:rsid w:val="004F7A68"/>
    <w:rsid w:val="004F7E87"/>
    <w:rsid w:val="005017A8"/>
    <w:rsid w:val="00503CAB"/>
    <w:rsid w:val="00506DB4"/>
    <w:rsid w:val="00510593"/>
    <w:rsid w:val="005121EC"/>
    <w:rsid w:val="00526762"/>
    <w:rsid w:val="00526BB6"/>
    <w:rsid w:val="00526EAB"/>
    <w:rsid w:val="005331AC"/>
    <w:rsid w:val="0053514C"/>
    <w:rsid w:val="0053557D"/>
    <w:rsid w:val="0054199A"/>
    <w:rsid w:val="00551BD2"/>
    <w:rsid w:val="005521B6"/>
    <w:rsid w:val="005567CB"/>
    <w:rsid w:val="0055729F"/>
    <w:rsid w:val="005612CF"/>
    <w:rsid w:val="0056187B"/>
    <w:rsid w:val="0056332F"/>
    <w:rsid w:val="00563523"/>
    <w:rsid w:val="00573FEB"/>
    <w:rsid w:val="005754A8"/>
    <w:rsid w:val="0058392F"/>
    <w:rsid w:val="00585E24"/>
    <w:rsid w:val="005860A8"/>
    <w:rsid w:val="005870A5"/>
    <w:rsid w:val="00590579"/>
    <w:rsid w:val="00590C80"/>
    <w:rsid w:val="00591844"/>
    <w:rsid w:val="0059499E"/>
    <w:rsid w:val="005A1733"/>
    <w:rsid w:val="005A435A"/>
    <w:rsid w:val="005A4C0B"/>
    <w:rsid w:val="005B1602"/>
    <w:rsid w:val="005C479C"/>
    <w:rsid w:val="005C53A2"/>
    <w:rsid w:val="005D2686"/>
    <w:rsid w:val="005E2D7D"/>
    <w:rsid w:val="005E74E7"/>
    <w:rsid w:val="005F0620"/>
    <w:rsid w:val="005F215C"/>
    <w:rsid w:val="005F54CD"/>
    <w:rsid w:val="005F6267"/>
    <w:rsid w:val="005F7CA3"/>
    <w:rsid w:val="00604135"/>
    <w:rsid w:val="0061486B"/>
    <w:rsid w:val="0061521E"/>
    <w:rsid w:val="006179ED"/>
    <w:rsid w:val="006219C2"/>
    <w:rsid w:val="006220DD"/>
    <w:rsid w:val="0062399F"/>
    <w:rsid w:val="0062634F"/>
    <w:rsid w:val="0063402F"/>
    <w:rsid w:val="0064136D"/>
    <w:rsid w:val="006413C6"/>
    <w:rsid w:val="006542D8"/>
    <w:rsid w:val="00654EAE"/>
    <w:rsid w:val="006710FB"/>
    <w:rsid w:val="006728FA"/>
    <w:rsid w:val="006736E7"/>
    <w:rsid w:val="006775FF"/>
    <w:rsid w:val="00683CAB"/>
    <w:rsid w:val="00686DA1"/>
    <w:rsid w:val="0069218B"/>
    <w:rsid w:val="00692329"/>
    <w:rsid w:val="00696568"/>
    <w:rsid w:val="00696AA4"/>
    <w:rsid w:val="006A13C5"/>
    <w:rsid w:val="006A1A94"/>
    <w:rsid w:val="006A322E"/>
    <w:rsid w:val="006B072B"/>
    <w:rsid w:val="006B22C6"/>
    <w:rsid w:val="006B2427"/>
    <w:rsid w:val="006B5CBC"/>
    <w:rsid w:val="006C34B2"/>
    <w:rsid w:val="006C40B2"/>
    <w:rsid w:val="006D0DE1"/>
    <w:rsid w:val="006D16F9"/>
    <w:rsid w:val="006E0E78"/>
    <w:rsid w:val="006E281C"/>
    <w:rsid w:val="006E7B35"/>
    <w:rsid w:val="006E7BE8"/>
    <w:rsid w:val="00705D75"/>
    <w:rsid w:val="0071002A"/>
    <w:rsid w:val="00715467"/>
    <w:rsid w:val="00717308"/>
    <w:rsid w:val="00720446"/>
    <w:rsid w:val="0072397D"/>
    <w:rsid w:val="00725094"/>
    <w:rsid w:val="00731B1B"/>
    <w:rsid w:val="0073292E"/>
    <w:rsid w:val="00733E1D"/>
    <w:rsid w:val="007342A6"/>
    <w:rsid w:val="00734488"/>
    <w:rsid w:val="00734630"/>
    <w:rsid w:val="007350D2"/>
    <w:rsid w:val="00747DF9"/>
    <w:rsid w:val="007521C0"/>
    <w:rsid w:val="00754EF9"/>
    <w:rsid w:val="00754F30"/>
    <w:rsid w:val="007576E4"/>
    <w:rsid w:val="007611E0"/>
    <w:rsid w:val="00773F06"/>
    <w:rsid w:val="00775AC2"/>
    <w:rsid w:val="00784DC2"/>
    <w:rsid w:val="007913E3"/>
    <w:rsid w:val="00791FD3"/>
    <w:rsid w:val="007952A7"/>
    <w:rsid w:val="00795EDC"/>
    <w:rsid w:val="007A22AB"/>
    <w:rsid w:val="007A3FD8"/>
    <w:rsid w:val="007A7923"/>
    <w:rsid w:val="007B31B0"/>
    <w:rsid w:val="007B4A3C"/>
    <w:rsid w:val="007C23D9"/>
    <w:rsid w:val="007C3B0C"/>
    <w:rsid w:val="007C4418"/>
    <w:rsid w:val="007C4C63"/>
    <w:rsid w:val="007C5489"/>
    <w:rsid w:val="007C75F5"/>
    <w:rsid w:val="007C7929"/>
    <w:rsid w:val="007D3387"/>
    <w:rsid w:val="007D442C"/>
    <w:rsid w:val="007E0A3C"/>
    <w:rsid w:val="007E2941"/>
    <w:rsid w:val="007E476D"/>
    <w:rsid w:val="007E58B7"/>
    <w:rsid w:val="007F1A94"/>
    <w:rsid w:val="007F217B"/>
    <w:rsid w:val="007F2556"/>
    <w:rsid w:val="0080174D"/>
    <w:rsid w:val="008046E6"/>
    <w:rsid w:val="00807E2F"/>
    <w:rsid w:val="00810837"/>
    <w:rsid w:val="00810CA8"/>
    <w:rsid w:val="008229B4"/>
    <w:rsid w:val="00823C7E"/>
    <w:rsid w:val="00823DBD"/>
    <w:rsid w:val="008246A3"/>
    <w:rsid w:val="00824D63"/>
    <w:rsid w:val="00825E75"/>
    <w:rsid w:val="00826F33"/>
    <w:rsid w:val="0083001C"/>
    <w:rsid w:val="00832326"/>
    <w:rsid w:val="0084057C"/>
    <w:rsid w:val="00840781"/>
    <w:rsid w:val="0084129E"/>
    <w:rsid w:val="00850740"/>
    <w:rsid w:val="0085160B"/>
    <w:rsid w:val="00857C1C"/>
    <w:rsid w:val="00876D02"/>
    <w:rsid w:val="008778D7"/>
    <w:rsid w:val="00877C14"/>
    <w:rsid w:val="00892828"/>
    <w:rsid w:val="008966A1"/>
    <w:rsid w:val="00896735"/>
    <w:rsid w:val="008B1141"/>
    <w:rsid w:val="008B609A"/>
    <w:rsid w:val="008B7DED"/>
    <w:rsid w:val="008C7097"/>
    <w:rsid w:val="008C7774"/>
    <w:rsid w:val="008C77B0"/>
    <w:rsid w:val="008D1276"/>
    <w:rsid w:val="008E3377"/>
    <w:rsid w:val="008E4FF4"/>
    <w:rsid w:val="008E778F"/>
    <w:rsid w:val="008F56E1"/>
    <w:rsid w:val="008F5AF3"/>
    <w:rsid w:val="009016D3"/>
    <w:rsid w:val="00903EBB"/>
    <w:rsid w:val="00906649"/>
    <w:rsid w:val="009077AF"/>
    <w:rsid w:val="00907E7B"/>
    <w:rsid w:val="00910B78"/>
    <w:rsid w:val="009120ED"/>
    <w:rsid w:val="00915791"/>
    <w:rsid w:val="00921634"/>
    <w:rsid w:val="00925D29"/>
    <w:rsid w:val="00926B78"/>
    <w:rsid w:val="009277CE"/>
    <w:rsid w:val="00933728"/>
    <w:rsid w:val="00933A57"/>
    <w:rsid w:val="009372CB"/>
    <w:rsid w:val="00943558"/>
    <w:rsid w:val="00944B24"/>
    <w:rsid w:val="0095037A"/>
    <w:rsid w:val="00951716"/>
    <w:rsid w:val="00954F61"/>
    <w:rsid w:val="00955AD3"/>
    <w:rsid w:val="00955E04"/>
    <w:rsid w:val="00957263"/>
    <w:rsid w:val="00962316"/>
    <w:rsid w:val="0096363A"/>
    <w:rsid w:val="00967B08"/>
    <w:rsid w:val="009759D6"/>
    <w:rsid w:val="00977086"/>
    <w:rsid w:val="009820D9"/>
    <w:rsid w:val="00984B1C"/>
    <w:rsid w:val="00991DE2"/>
    <w:rsid w:val="009932A1"/>
    <w:rsid w:val="00993437"/>
    <w:rsid w:val="00995CCF"/>
    <w:rsid w:val="009A303E"/>
    <w:rsid w:val="009A3F76"/>
    <w:rsid w:val="009A44AF"/>
    <w:rsid w:val="009A778F"/>
    <w:rsid w:val="009B269E"/>
    <w:rsid w:val="009C2FDB"/>
    <w:rsid w:val="009D0629"/>
    <w:rsid w:val="009D65E6"/>
    <w:rsid w:val="009D7B4E"/>
    <w:rsid w:val="009E5C55"/>
    <w:rsid w:val="009E6317"/>
    <w:rsid w:val="009E7B37"/>
    <w:rsid w:val="009F2C97"/>
    <w:rsid w:val="009F3ABE"/>
    <w:rsid w:val="009F3F41"/>
    <w:rsid w:val="009F50DB"/>
    <w:rsid w:val="009F6B1F"/>
    <w:rsid w:val="00A00F0D"/>
    <w:rsid w:val="00A01610"/>
    <w:rsid w:val="00A01844"/>
    <w:rsid w:val="00A051D1"/>
    <w:rsid w:val="00A0544B"/>
    <w:rsid w:val="00A06C02"/>
    <w:rsid w:val="00A13377"/>
    <w:rsid w:val="00A27D03"/>
    <w:rsid w:val="00A33D48"/>
    <w:rsid w:val="00A34141"/>
    <w:rsid w:val="00A417A3"/>
    <w:rsid w:val="00A41B65"/>
    <w:rsid w:val="00A44BB5"/>
    <w:rsid w:val="00A56399"/>
    <w:rsid w:val="00A5742C"/>
    <w:rsid w:val="00A601F3"/>
    <w:rsid w:val="00A63706"/>
    <w:rsid w:val="00A64440"/>
    <w:rsid w:val="00A65717"/>
    <w:rsid w:val="00A6777A"/>
    <w:rsid w:val="00A72BD6"/>
    <w:rsid w:val="00A74410"/>
    <w:rsid w:val="00A809D3"/>
    <w:rsid w:val="00A84846"/>
    <w:rsid w:val="00A85D88"/>
    <w:rsid w:val="00A972F2"/>
    <w:rsid w:val="00A97924"/>
    <w:rsid w:val="00AA100D"/>
    <w:rsid w:val="00AA1880"/>
    <w:rsid w:val="00AA6CA7"/>
    <w:rsid w:val="00AB0074"/>
    <w:rsid w:val="00AB0DAA"/>
    <w:rsid w:val="00AB2A7E"/>
    <w:rsid w:val="00AB5252"/>
    <w:rsid w:val="00AB5B38"/>
    <w:rsid w:val="00AC19C0"/>
    <w:rsid w:val="00AC1E9A"/>
    <w:rsid w:val="00AC2C20"/>
    <w:rsid w:val="00AD5514"/>
    <w:rsid w:val="00AD720C"/>
    <w:rsid w:val="00AF02D7"/>
    <w:rsid w:val="00AF3E6E"/>
    <w:rsid w:val="00AF4749"/>
    <w:rsid w:val="00AF63B6"/>
    <w:rsid w:val="00AF689A"/>
    <w:rsid w:val="00B05890"/>
    <w:rsid w:val="00B06FC8"/>
    <w:rsid w:val="00B12D44"/>
    <w:rsid w:val="00B13BF2"/>
    <w:rsid w:val="00B1505A"/>
    <w:rsid w:val="00B15F07"/>
    <w:rsid w:val="00B1718D"/>
    <w:rsid w:val="00B203D2"/>
    <w:rsid w:val="00B24230"/>
    <w:rsid w:val="00B258C9"/>
    <w:rsid w:val="00B26E89"/>
    <w:rsid w:val="00B320AD"/>
    <w:rsid w:val="00B36505"/>
    <w:rsid w:val="00B4142E"/>
    <w:rsid w:val="00B41ACA"/>
    <w:rsid w:val="00B4280D"/>
    <w:rsid w:val="00B47A77"/>
    <w:rsid w:val="00B51191"/>
    <w:rsid w:val="00B52EF4"/>
    <w:rsid w:val="00B53134"/>
    <w:rsid w:val="00B55A4F"/>
    <w:rsid w:val="00B62765"/>
    <w:rsid w:val="00B64DC5"/>
    <w:rsid w:val="00B662BB"/>
    <w:rsid w:val="00B700B9"/>
    <w:rsid w:val="00B71A62"/>
    <w:rsid w:val="00B7331E"/>
    <w:rsid w:val="00B73910"/>
    <w:rsid w:val="00B8223D"/>
    <w:rsid w:val="00B8232A"/>
    <w:rsid w:val="00B8686C"/>
    <w:rsid w:val="00B91777"/>
    <w:rsid w:val="00B951A1"/>
    <w:rsid w:val="00B96547"/>
    <w:rsid w:val="00B97E75"/>
    <w:rsid w:val="00BA470C"/>
    <w:rsid w:val="00BB3E8F"/>
    <w:rsid w:val="00BB4521"/>
    <w:rsid w:val="00BB656E"/>
    <w:rsid w:val="00BC24B5"/>
    <w:rsid w:val="00BC3154"/>
    <w:rsid w:val="00BD22EF"/>
    <w:rsid w:val="00BD34F4"/>
    <w:rsid w:val="00BD6D5F"/>
    <w:rsid w:val="00BD7261"/>
    <w:rsid w:val="00BE462E"/>
    <w:rsid w:val="00BE7AEC"/>
    <w:rsid w:val="00BF3C4F"/>
    <w:rsid w:val="00BF69FD"/>
    <w:rsid w:val="00C05BF9"/>
    <w:rsid w:val="00C14281"/>
    <w:rsid w:val="00C14783"/>
    <w:rsid w:val="00C15B76"/>
    <w:rsid w:val="00C2149D"/>
    <w:rsid w:val="00C216B7"/>
    <w:rsid w:val="00C21C99"/>
    <w:rsid w:val="00C236BF"/>
    <w:rsid w:val="00C24202"/>
    <w:rsid w:val="00C2473B"/>
    <w:rsid w:val="00C25B71"/>
    <w:rsid w:val="00C34994"/>
    <w:rsid w:val="00C36310"/>
    <w:rsid w:val="00C449F2"/>
    <w:rsid w:val="00C47B6A"/>
    <w:rsid w:val="00C52814"/>
    <w:rsid w:val="00C555A4"/>
    <w:rsid w:val="00C61924"/>
    <w:rsid w:val="00C621D7"/>
    <w:rsid w:val="00C649D7"/>
    <w:rsid w:val="00C65547"/>
    <w:rsid w:val="00C71D30"/>
    <w:rsid w:val="00C7215E"/>
    <w:rsid w:val="00C766A3"/>
    <w:rsid w:val="00C7703D"/>
    <w:rsid w:val="00C840DB"/>
    <w:rsid w:val="00C845E3"/>
    <w:rsid w:val="00C91622"/>
    <w:rsid w:val="00C91AE9"/>
    <w:rsid w:val="00C9200C"/>
    <w:rsid w:val="00C968B7"/>
    <w:rsid w:val="00CA4BAD"/>
    <w:rsid w:val="00CB611C"/>
    <w:rsid w:val="00CC3381"/>
    <w:rsid w:val="00CC68AF"/>
    <w:rsid w:val="00CD0284"/>
    <w:rsid w:val="00CD054A"/>
    <w:rsid w:val="00CD2525"/>
    <w:rsid w:val="00CD4BAB"/>
    <w:rsid w:val="00CD7A75"/>
    <w:rsid w:val="00CE3E09"/>
    <w:rsid w:val="00CE4FDC"/>
    <w:rsid w:val="00CE747F"/>
    <w:rsid w:val="00CF00D4"/>
    <w:rsid w:val="00CF069A"/>
    <w:rsid w:val="00CF46A0"/>
    <w:rsid w:val="00CF7E52"/>
    <w:rsid w:val="00D021C5"/>
    <w:rsid w:val="00D04BB8"/>
    <w:rsid w:val="00D0698A"/>
    <w:rsid w:val="00D1069E"/>
    <w:rsid w:val="00D1440E"/>
    <w:rsid w:val="00D15F2B"/>
    <w:rsid w:val="00D217C7"/>
    <w:rsid w:val="00D27C31"/>
    <w:rsid w:val="00D329A9"/>
    <w:rsid w:val="00D32D15"/>
    <w:rsid w:val="00D36DB6"/>
    <w:rsid w:val="00D37D53"/>
    <w:rsid w:val="00D4304C"/>
    <w:rsid w:val="00D44B7C"/>
    <w:rsid w:val="00D549C9"/>
    <w:rsid w:val="00D54E7C"/>
    <w:rsid w:val="00D56123"/>
    <w:rsid w:val="00D5796E"/>
    <w:rsid w:val="00D62C81"/>
    <w:rsid w:val="00D66980"/>
    <w:rsid w:val="00D75585"/>
    <w:rsid w:val="00D8409F"/>
    <w:rsid w:val="00D84CC5"/>
    <w:rsid w:val="00D9520E"/>
    <w:rsid w:val="00D969BF"/>
    <w:rsid w:val="00DA7F0B"/>
    <w:rsid w:val="00DB051A"/>
    <w:rsid w:val="00DB67DC"/>
    <w:rsid w:val="00DB7E5D"/>
    <w:rsid w:val="00DC1DE9"/>
    <w:rsid w:val="00DC1F8E"/>
    <w:rsid w:val="00DC4E6C"/>
    <w:rsid w:val="00DD0AC2"/>
    <w:rsid w:val="00DD1357"/>
    <w:rsid w:val="00DD3493"/>
    <w:rsid w:val="00DD4B28"/>
    <w:rsid w:val="00DE032B"/>
    <w:rsid w:val="00DE6CB4"/>
    <w:rsid w:val="00DE6EC8"/>
    <w:rsid w:val="00DE77C0"/>
    <w:rsid w:val="00DF16D3"/>
    <w:rsid w:val="00DF1B9D"/>
    <w:rsid w:val="00DF29BA"/>
    <w:rsid w:val="00DF3187"/>
    <w:rsid w:val="00E028B0"/>
    <w:rsid w:val="00E06413"/>
    <w:rsid w:val="00E067E3"/>
    <w:rsid w:val="00E131CC"/>
    <w:rsid w:val="00E222BC"/>
    <w:rsid w:val="00E30B59"/>
    <w:rsid w:val="00E312ED"/>
    <w:rsid w:val="00E33F36"/>
    <w:rsid w:val="00E344D1"/>
    <w:rsid w:val="00E365E0"/>
    <w:rsid w:val="00E46E77"/>
    <w:rsid w:val="00E4751A"/>
    <w:rsid w:val="00E530A6"/>
    <w:rsid w:val="00E641A0"/>
    <w:rsid w:val="00E72697"/>
    <w:rsid w:val="00E76084"/>
    <w:rsid w:val="00E779CA"/>
    <w:rsid w:val="00E836AF"/>
    <w:rsid w:val="00E849F8"/>
    <w:rsid w:val="00E91D48"/>
    <w:rsid w:val="00E91DE1"/>
    <w:rsid w:val="00EA035A"/>
    <w:rsid w:val="00EA179B"/>
    <w:rsid w:val="00EB0296"/>
    <w:rsid w:val="00EB235A"/>
    <w:rsid w:val="00EB26AD"/>
    <w:rsid w:val="00EB6F26"/>
    <w:rsid w:val="00EB78FA"/>
    <w:rsid w:val="00EC3B30"/>
    <w:rsid w:val="00EC57D8"/>
    <w:rsid w:val="00EC5E46"/>
    <w:rsid w:val="00ED00C1"/>
    <w:rsid w:val="00ED1071"/>
    <w:rsid w:val="00ED7FC9"/>
    <w:rsid w:val="00EE0517"/>
    <w:rsid w:val="00EE4D58"/>
    <w:rsid w:val="00EE58D7"/>
    <w:rsid w:val="00EF534C"/>
    <w:rsid w:val="00F009E1"/>
    <w:rsid w:val="00F0183F"/>
    <w:rsid w:val="00F033C2"/>
    <w:rsid w:val="00F04885"/>
    <w:rsid w:val="00F07A33"/>
    <w:rsid w:val="00F139FC"/>
    <w:rsid w:val="00F158F4"/>
    <w:rsid w:val="00F1799F"/>
    <w:rsid w:val="00F17CBC"/>
    <w:rsid w:val="00F20D58"/>
    <w:rsid w:val="00F21761"/>
    <w:rsid w:val="00F2404A"/>
    <w:rsid w:val="00F24A19"/>
    <w:rsid w:val="00F267C9"/>
    <w:rsid w:val="00F27EE2"/>
    <w:rsid w:val="00F325EB"/>
    <w:rsid w:val="00F33995"/>
    <w:rsid w:val="00F33A0A"/>
    <w:rsid w:val="00F36D30"/>
    <w:rsid w:val="00F37FE4"/>
    <w:rsid w:val="00F41B13"/>
    <w:rsid w:val="00F42363"/>
    <w:rsid w:val="00F44B7F"/>
    <w:rsid w:val="00F44D8D"/>
    <w:rsid w:val="00F45FDB"/>
    <w:rsid w:val="00F47697"/>
    <w:rsid w:val="00F573BA"/>
    <w:rsid w:val="00F617A2"/>
    <w:rsid w:val="00F63A3F"/>
    <w:rsid w:val="00F66E05"/>
    <w:rsid w:val="00F732F8"/>
    <w:rsid w:val="00F73D1B"/>
    <w:rsid w:val="00F74761"/>
    <w:rsid w:val="00F76076"/>
    <w:rsid w:val="00F77827"/>
    <w:rsid w:val="00F82D48"/>
    <w:rsid w:val="00F83AE2"/>
    <w:rsid w:val="00F85ABA"/>
    <w:rsid w:val="00F932F6"/>
    <w:rsid w:val="00FA0505"/>
    <w:rsid w:val="00FA1323"/>
    <w:rsid w:val="00FA4C5F"/>
    <w:rsid w:val="00FA73F7"/>
    <w:rsid w:val="00FB0503"/>
    <w:rsid w:val="00FB23C2"/>
    <w:rsid w:val="00FB30F6"/>
    <w:rsid w:val="00FB4FE3"/>
    <w:rsid w:val="00FB5A66"/>
    <w:rsid w:val="00FC1200"/>
    <w:rsid w:val="00FC1E68"/>
    <w:rsid w:val="00FC494C"/>
    <w:rsid w:val="00FC79D8"/>
    <w:rsid w:val="00FD0575"/>
    <w:rsid w:val="00FD273C"/>
    <w:rsid w:val="00FD2F02"/>
    <w:rsid w:val="00FD49EE"/>
    <w:rsid w:val="00FD4D7A"/>
    <w:rsid w:val="00FD50D9"/>
    <w:rsid w:val="00FD6F14"/>
    <w:rsid w:val="00FE42DE"/>
    <w:rsid w:val="00FF39D6"/>
    <w:rsid w:val="00FF4394"/>
    <w:rsid w:val="00FF7911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80EE0"/>
  <w15:chartTrackingRefBased/>
  <w15:docId w15:val="{320F174E-E959-4A2B-996D-10F9D2F4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9F"/>
    <w:pPr>
      <w:spacing w:after="0" w:line="240" w:lineRule="auto"/>
      <w:ind w:left="720"/>
      <w:contextualSpacing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622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0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7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993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567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5F1"/>
  </w:style>
  <w:style w:type="paragraph" w:styleId="Footer">
    <w:name w:val="footer"/>
    <w:basedOn w:val="Normal"/>
    <w:link w:val="FooterChar"/>
    <w:uiPriority w:val="99"/>
    <w:unhideWhenUsed/>
    <w:rsid w:val="001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5F1"/>
  </w:style>
  <w:style w:type="paragraph" w:styleId="NoSpacing">
    <w:name w:val="No Spacing"/>
    <w:link w:val="NoSpacingChar"/>
    <w:uiPriority w:val="1"/>
    <w:qFormat/>
    <w:rsid w:val="003E46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46F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1F7A9820324B2EA24DE5992A54C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AF55E-577A-4D1B-BD97-2BAEC3B5CDAA}"/>
      </w:docPartPr>
      <w:docPartBody>
        <w:p w:rsidR="00000000" w:rsidRDefault="00CA7FA4" w:rsidP="00CA7FA4">
          <w:pPr>
            <w:pStyle w:val="D81F7A9820324B2EA24DE5992A54CC8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D9B25FB602D4C27BA0E8A5F36F70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AE42-9688-41E1-8E68-AD1A43BF3D4F}"/>
      </w:docPartPr>
      <w:docPartBody>
        <w:p w:rsidR="00000000" w:rsidRDefault="00CA7FA4" w:rsidP="00CA7FA4">
          <w:pPr>
            <w:pStyle w:val="0D9B25FB602D4C27BA0E8A5F36F70A1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85268C5F64A4CC79987D8ADC0212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738C7-7A1E-4EA8-BAC6-EDA0C0B3F4F0}"/>
      </w:docPartPr>
      <w:docPartBody>
        <w:p w:rsidR="00000000" w:rsidRDefault="00CA7FA4" w:rsidP="00CA7FA4">
          <w:pPr>
            <w:pStyle w:val="C85268C5F64A4CC79987D8ADC0212BF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A4"/>
    <w:rsid w:val="00CA7FA4"/>
    <w:rsid w:val="00DE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FC83862B4F4C23AF6EC886B89A0F62">
    <w:name w:val="36FC83862B4F4C23AF6EC886B89A0F62"/>
    <w:rsid w:val="00CA7FA4"/>
  </w:style>
  <w:style w:type="paragraph" w:customStyle="1" w:styleId="D81F7A9820324B2EA24DE5992A54CC82">
    <w:name w:val="D81F7A9820324B2EA24DE5992A54CC82"/>
    <w:rsid w:val="00CA7FA4"/>
  </w:style>
  <w:style w:type="paragraph" w:customStyle="1" w:styleId="0D9B25FB602D4C27BA0E8A5F36F70A19">
    <w:name w:val="0D9B25FB602D4C27BA0E8A5F36F70A19"/>
    <w:rsid w:val="00CA7FA4"/>
  </w:style>
  <w:style w:type="paragraph" w:customStyle="1" w:styleId="C85268C5F64A4CC79987D8ADC0212BF9">
    <w:name w:val="C85268C5F64A4CC79987D8ADC0212BF9"/>
    <w:rsid w:val="00CA7FA4"/>
  </w:style>
  <w:style w:type="paragraph" w:customStyle="1" w:styleId="C5CF6C0777824D6A8D9F0C5A8E73ADEA">
    <w:name w:val="C5CF6C0777824D6A8D9F0C5A8E73ADEA"/>
    <w:rsid w:val="00CA7F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460</Words>
  <Characters>2339</Characters>
  <Application>Microsoft Office Word</Application>
  <DocSecurity>0</DocSecurity>
  <Lines>51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INEFFICIENCY IN WAIT TIME TRAFFIC CONTROL SYSTEM</dc:title>
  <dc:subject>Optimization Algorithm</dc:subject>
  <dc:creator>Ahamioje, Derek Osawaguan</dc:creator>
  <cp:keywords/>
  <dc:description/>
  <cp:lastModifiedBy>Ahamioje, Derek Osawaguan</cp:lastModifiedBy>
  <cp:revision>8</cp:revision>
  <cp:lastPrinted>2024-02-15T19:42:00Z</cp:lastPrinted>
  <dcterms:created xsi:type="dcterms:W3CDTF">2023-05-01T08:00:00Z</dcterms:created>
  <dcterms:modified xsi:type="dcterms:W3CDTF">2024-02-15T19:48:00Z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9db301492bbd77f1b00044b78a8e0fc9436d4e74ab965302f1e3fb75a604e048</vt:lpwstr>
  </property>
</Properties>
</file>